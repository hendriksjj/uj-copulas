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BE5C8" w14:textId="77777777" w:rsidR="008B5C58" w:rsidRDefault="005F560F" w:rsidP="008B5C58">
      <w:pPr>
        <w:pStyle w:val="Title"/>
        <w:jc w:val="center"/>
      </w:pPr>
      <w:commentRangeStart w:id="0"/>
      <w:r>
        <w:t xml:space="preserve">BRICS </w:t>
      </w:r>
      <w:sdt>
        <w:sdtPr>
          <w:alias w:val="Title:"/>
          <w:tag w:val="Title:"/>
          <w:id w:val="726351117"/>
          <w:placeholder>
            <w:docPart w:val="6ED059653B404155A46BD79ED813EA8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s</w:t>
          </w:r>
          <w:r w:rsidR="00493F39">
            <w:t>ectoral contagion</w:t>
          </w:r>
          <w:r>
            <w:t xml:space="preserve"> using R-vine copulas</w:t>
          </w:r>
        </w:sdtContent>
      </w:sdt>
      <w:commentRangeEnd w:id="0"/>
      <w:r w:rsidR="002C0CA8">
        <w:rPr>
          <w:rStyle w:val="CommentReference"/>
          <w:rFonts w:asciiTheme="minorHAnsi" w:eastAsiaTheme="minorHAnsi" w:hAnsiTheme="minorHAnsi" w:cstheme="minorBidi"/>
          <w:spacing w:val="0"/>
          <w:kern w:val="0"/>
        </w:rPr>
        <w:commentReference w:id="0"/>
      </w:r>
    </w:p>
    <w:p w14:paraId="013AEB99" w14:textId="77777777" w:rsidR="008B5C58" w:rsidRDefault="008B5C58" w:rsidP="008B5C58">
      <w:pPr>
        <w:pStyle w:val="Title2"/>
      </w:pPr>
      <w:r>
        <w:t>218093498</w:t>
      </w:r>
    </w:p>
    <w:p w14:paraId="4C6CFA10" w14:textId="77777777" w:rsidR="008B5C58" w:rsidRDefault="008B5C58" w:rsidP="008B5C58">
      <w:pPr>
        <w:pStyle w:val="Title2"/>
      </w:pPr>
      <w:r>
        <w:t>Supervised by Prof. Bonga</w:t>
      </w:r>
      <w:r w:rsidR="005D4A34">
        <w:t>-</w:t>
      </w:r>
      <w:r>
        <w:t>Bonga</w:t>
      </w:r>
    </w:p>
    <w:p w14:paraId="0BC21B79" w14:textId="77777777" w:rsidR="008B5C58" w:rsidRDefault="008B5C58" w:rsidP="008B5C58">
      <w:pPr>
        <w:pStyle w:val="Title2"/>
      </w:pPr>
      <w:r>
        <w:t>University of Johannesburg</w:t>
      </w:r>
    </w:p>
    <w:p w14:paraId="30A49FDD" w14:textId="77777777" w:rsidR="008B5C58" w:rsidRDefault="008B5C58" w:rsidP="008B5C58">
      <w:pPr>
        <w:pStyle w:val="Title"/>
      </w:pPr>
    </w:p>
    <w:p w14:paraId="3695AFE3" w14:textId="77777777" w:rsidR="008B5C58" w:rsidRDefault="008B5C58" w:rsidP="008B5C58">
      <w:pPr>
        <w:pStyle w:val="Title2"/>
      </w:pPr>
    </w:p>
    <w:sdt>
      <w:sdtPr>
        <w:alias w:val="Abstract:"/>
        <w:tag w:val="Abstract:"/>
        <w:id w:val="202146031"/>
        <w:placeholder>
          <w:docPart w:val="B13D0F02CBC146B3AFC44D464AE89AB2"/>
        </w:placeholder>
        <w:temporary/>
        <w:showingPlcHdr/>
        <w15:appearance w15:val="hidden"/>
      </w:sdtPr>
      <w:sdtEndPr/>
      <w:sdtContent>
        <w:p w14:paraId="27895FB3" w14:textId="77777777" w:rsidR="008B5C58" w:rsidRDefault="008B5C58" w:rsidP="008B5C58">
          <w:pPr>
            <w:pStyle w:val="SectionTitle"/>
          </w:pPr>
          <w:r>
            <w:t>Abstract</w:t>
          </w:r>
        </w:p>
      </w:sdtContent>
    </w:sdt>
    <w:p w14:paraId="5C290D66" w14:textId="77777777" w:rsidR="008B5C58" w:rsidRDefault="005459CA" w:rsidP="008B5C58">
      <w:pPr>
        <w:spacing w:line="276" w:lineRule="auto"/>
      </w:pPr>
      <w:r>
        <w:t xml:space="preserve">This study considers contagion effects among the sectors of the BRICS (Brazil, Russia, India, China and South Africa) economies by </w:t>
      </w:r>
      <w:r w:rsidR="00CF265F">
        <w:t>considering</w:t>
      </w:r>
      <w:r>
        <w:t xml:space="preserve"> a regular vine copula approach and inspecting the tail dependence coefficients. Most upper tail dependence coefficients are observed to be insignificant, indicating no contagion when the sectoral indices are appreciating. The lower tail dependence coefficients are significant in the majority of the cases, indicating contagion between some of the sectors in the BRICS economy when the indices are depreciating. Most notably are the contagion effects observed between </w:t>
      </w:r>
      <w:r w:rsidR="00026BBC">
        <w:t>South Africa</w:t>
      </w:r>
      <w:r>
        <w:t xml:space="preserve">, Russia and </w:t>
      </w:r>
      <w:r w:rsidR="00026BBC">
        <w:t xml:space="preserve">Brazil </w:t>
      </w:r>
      <w:r>
        <w:t xml:space="preserve">and the other BRICS nations. Also, it is found that China only exhibits contagion with South Africa. </w:t>
      </w:r>
    </w:p>
    <w:p w14:paraId="2DF3E4D0" w14:textId="77777777" w:rsidR="008B5C58" w:rsidRDefault="008B5C58" w:rsidP="008B5C58">
      <w:pPr>
        <w:spacing w:line="276" w:lineRule="auto"/>
      </w:pPr>
      <w:r>
        <w:rPr>
          <w:rStyle w:val="Emphasis"/>
        </w:rPr>
        <w:t>Keywords</w:t>
      </w:r>
      <w:r>
        <w:t xml:space="preserve">:  </w:t>
      </w:r>
      <w:r w:rsidR="005459CA">
        <w:t>Regular Vine Copula</w:t>
      </w:r>
      <w:r>
        <w:t xml:space="preserve">, </w:t>
      </w:r>
      <w:r w:rsidR="005459CA">
        <w:t>Tail Dependence Coefficients</w:t>
      </w:r>
      <w:r>
        <w:t xml:space="preserve">, </w:t>
      </w:r>
      <w:r w:rsidR="005459CA">
        <w:t>BRICS</w:t>
      </w:r>
    </w:p>
    <w:p w14:paraId="009DC27A" w14:textId="77777777" w:rsidR="008B5C58" w:rsidRDefault="008B5C58" w:rsidP="00F2483C">
      <w:pPr>
        <w:pStyle w:val="Title"/>
        <w:spacing w:line="360" w:lineRule="auto"/>
        <w:jc w:val="center"/>
        <w:rPr>
          <w:rFonts w:ascii="Arial" w:hAnsi="Arial" w:cs="Arial"/>
          <w:b/>
          <w:sz w:val="24"/>
          <w:szCs w:val="24"/>
        </w:rPr>
      </w:pPr>
    </w:p>
    <w:p w14:paraId="3F3A7DAA" w14:textId="77777777" w:rsidR="008B5C58" w:rsidRDefault="008B5C58" w:rsidP="008B5C58">
      <w:pPr>
        <w:rPr>
          <w:rFonts w:eastAsiaTheme="majorEastAsia"/>
          <w:spacing w:val="-10"/>
          <w:kern w:val="28"/>
        </w:rPr>
      </w:pPr>
      <w:r>
        <w:br w:type="page"/>
      </w:r>
    </w:p>
    <w:p w14:paraId="41F3B734" w14:textId="77777777" w:rsidR="00087F71" w:rsidRPr="005F560F" w:rsidRDefault="005F560F" w:rsidP="005F560F">
      <w:pPr>
        <w:spacing w:line="360" w:lineRule="auto"/>
        <w:jc w:val="center"/>
        <w:rPr>
          <w:rFonts w:ascii="Arial" w:eastAsiaTheme="majorEastAsia" w:hAnsi="Arial" w:cs="Arial"/>
          <w:b/>
          <w:spacing w:val="-10"/>
          <w:kern w:val="28"/>
          <w:sz w:val="24"/>
          <w:szCs w:val="24"/>
        </w:rPr>
      </w:pPr>
      <w:r w:rsidRPr="005F560F">
        <w:rPr>
          <w:rFonts w:ascii="Arial" w:eastAsiaTheme="majorEastAsia" w:hAnsi="Arial" w:cs="Arial"/>
          <w:b/>
          <w:spacing w:val="-10"/>
          <w:kern w:val="28"/>
          <w:sz w:val="24"/>
          <w:szCs w:val="24"/>
        </w:rPr>
        <w:lastRenderedPageBreak/>
        <w:t xml:space="preserve">BRICS </w:t>
      </w:r>
      <w:sdt>
        <w:sdtPr>
          <w:rPr>
            <w:rFonts w:ascii="Arial" w:eastAsiaTheme="majorEastAsia" w:hAnsi="Arial" w:cs="Arial"/>
            <w:b/>
            <w:spacing w:val="-10"/>
            <w:kern w:val="28"/>
            <w:sz w:val="24"/>
            <w:szCs w:val="24"/>
          </w:rPr>
          <w:alias w:val="Title:"/>
          <w:tag w:val="Title:"/>
          <w:id w:val="1982649876"/>
          <w:placeholder>
            <w:docPart w:val="088C6A95496044A68442349C1B737F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Pr="005F560F">
            <w:rPr>
              <w:rFonts w:ascii="Arial" w:eastAsiaTheme="majorEastAsia" w:hAnsi="Arial" w:cs="Arial"/>
              <w:b/>
              <w:spacing w:val="-10"/>
              <w:kern w:val="28"/>
              <w:sz w:val="24"/>
              <w:szCs w:val="24"/>
            </w:rPr>
            <w:t>sectoral contagion using R-vine copulas</w:t>
          </w:r>
        </w:sdtContent>
      </w:sdt>
    </w:p>
    <w:p w14:paraId="3DC82008" w14:textId="77777777" w:rsidR="00087F71" w:rsidRPr="00F2483C" w:rsidRDefault="00635B06" w:rsidP="00F2483C">
      <w:pPr>
        <w:pStyle w:val="Heading1"/>
        <w:numPr>
          <w:ilvl w:val="0"/>
          <w:numId w:val="5"/>
        </w:numPr>
        <w:spacing w:line="360" w:lineRule="auto"/>
        <w:rPr>
          <w:rFonts w:ascii="Arial" w:hAnsi="Arial" w:cs="Arial"/>
        </w:rPr>
      </w:pPr>
      <w:r w:rsidRPr="00F2483C">
        <w:rPr>
          <w:rFonts w:ascii="Arial" w:hAnsi="Arial" w:cs="Arial"/>
        </w:rPr>
        <w:t>Introduction</w:t>
      </w:r>
    </w:p>
    <w:p w14:paraId="41819A17" w14:textId="77777777" w:rsidR="00087F71" w:rsidRPr="00F2483C" w:rsidRDefault="00087F71" w:rsidP="00F2483C">
      <w:pPr>
        <w:spacing w:line="360" w:lineRule="auto"/>
        <w:rPr>
          <w:rFonts w:ascii="Arial" w:hAnsi="Arial" w:cs="Arial"/>
        </w:rPr>
      </w:pPr>
    </w:p>
    <w:p w14:paraId="24012D43" w14:textId="77777777" w:rsidR="00635B06" w:rsidRPr="00F2483C" w:rsidRDefault="00635B06" w:rsidP="00F2483C">
      <w:pPr>
        <w:spacing w:line="360" w:lineRule="auto"/>
        <w:rPr>
          <w:rFonts w:ascii="Arial" w:hAnsi="Arial" w:cs="Arial"/>
          <w:sz w:val="24"/>
          <w:szCs w:val="24"/>
        </w:rPr>
      </w:pPr>
      <w:r w:rsidRPr="00F2483C">
        <w:rPr>
          <w:rFonts w:ascii="Arial" w:hAnsi="Arial" w:cs="Arial"/>
          <w:sz w:val="24"/>
          <w:szCs w:val="24"/>
        </w:rPr>
        <w:t xml:space="preserve">From the development of the minimum variance portfolio </w:t>
      </w:r>
      <w:sdt>
        <w:sdtPr>
          <w:rPr>
            <w:rFonts w:ascii="Arial" w:hAnsi="Arial" w:cs="Arial"/>
            <w:sz w:val="24"/>
            <w:szCs w:val="24"/>
          </w:rPr>
          <w:id w:val="-300998961"/>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Har52 \l 7177 </w:instrText>
          </w:r>
          <w:r w:rsidRPr="00F2483C">
            <w:rPr>
              <w:rFonts w:ascii="Arial" w:hAnsi="Arial" w:cs="Arial"/>
              <w:sz w:val="24"/>
              <w:szCs w:val="24"/>
            </w:rPr>
            <w:fldChar w:fldCharType="separate"/>
          </w:r>
          <w:r w:rsidR="00676B88" w:rsidRPr="00F2483C">
            <w:rPr>
              <w:rFonts w:ascii="Arial" w:hAnsi="Arial" w:cs="Arial"/>
              <w:noProof/>
              <w:sz w:val="24"/>
              <w:szCs w:val="24"/>
            </w:rPr>
            <w:t>(Markowitz, 1952)</w:t>
          </w:r>
          <w:r w:rsidRPr="00F2483C">
            <w:rPr>
              <w:rFonts w:ascii="Arial" w:hAnsi="Arial" w:cs="Arial"/>
              <w:sz w:val="24"/>
              <w:szCs w:val="24"/>
            </w:rPr>
            <w:fldChar w:fldCharType="end"/>
          </w:r>
        </w:sdtContent>
      </w:sdt>
      <w:r w:rsidRPr="00F2483C">
        <w:rPr>
          <w:rFonts w:ascii="Arial" w:hAnsi="Arial" w:cs="Arial"/>
          <w:sz w:val="24"/>
          <w:szCs w:val="24"/>
        </w:rPr>
        <w:t xml:space="preserve">, investors have become ever more creative in the methods used to diversify their portfolios. Although continuous international market maturity and integration has provided investors with a plethora of additional opportunities for diversification, it has also allowed the prices of commodities to be more integrated and added additional risks that can be difficult to measure. </w:t>
      </w:r>
    </w:p>
    <w:p w14:paraId="5C323310" w14:textId="3BD188AC" w:rsidR="00635B06" w:rsidRPr="00F2483C" w:rsidRDefault="00635B06" w:rsidP="00F2483C">
      <w:pPr>
        <w:spacing w:line="360" w:lineRule="auto"/>
        <w:rPr>
          <w:rFonts w:ascii="Arial" w:hAnsi="Arial" w:cs="Arial"/>
          <w:sz w:val="24"/>
          <w:szCs w:val="24"/>
        </w:rPr>
      </w:pPr>
      <w:r w:rsidRPr="00F2483C">
        <w:rPr>
          <w:rFonts w:ascii="Arial" w:hAnsi="Arial" w:cs="Arial"/>
          <w:sz w:val="24"/>
          <w:szCs w:val="24"/>
        </w:rPr>
        <w:t xml:space="preserve">With markets that continue to integrate, it is natural that the co-movement of prices </w:t>
      </w:r>
      <w:del w:id="1" w:author="Bonga-Bonga, Lumengo" w:date="2019-06-06T17:53:00Z">
        <w:r w:rsidRPr="00F2483C" w:rsidDel="00D51CBA">
          <w:rPr>
            <w:rFonts w:ascii="Arial" w:hAnsi="Arial" w:cs="Arial"/>
            <w:sz w:val="24"/>
            <w:szCs w:val="24"/>
          </w:rPr>
          <w:delText>will</w:delText>
        </w:r>
      </w:del>
      <w:r w:rsidRPr="00F2483C">
        <w:rPr>
          <w:rFonts w:ascii="Arial" w:hAnsi="Arial" w:cs="Arial"/>
          <w:sz w:val="24"/>
          <w:szCs w:val="24"/>
        </w:rPr>
        <w:t xml:space="preserve"> be observed </w:t>
      </w:r>
      <w:sdt>
        <w:sdtPr>
          <w:rPr>
            <w:rFonts w:ascii="Arial" w:hAnsi="Arial" w:cs="Arial"/>
            <w:sz w:val="24"/>
            <w:szCs w:val="24"/>
          </w:rPr>
          <w:id w:val="1961230366"/>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Kri02 \l 7177 </w:instrText>
          </w:r>
          <w:r w:rsidRPr="00F2483C">
            <w:rPr>
              <w:rFonts w:ascii="Arial" w:hAnsi="Arial" w:cs="Arial"/>
              <w:sz w:val="24"/>
              <w:szCs w:val="24"/>
            </w:rPr>
            <w:fldChar w:fldCharType="separate"/>
          </w:r>
          <w:r w:rsidR="00676B88" w:rsidRPr="00F2483C">
            <w:rPr>
              <w:rFonts w:ascii="Arial" w:hAnsi="Arial" w:cs="Arial"/>
              <w:noProof/>
              <w:sz w:val="24"/>
              <w:szCs w:val="24"/>
            </w:rPr>
            <w:t>(Forbes &amp; Rigobon, 2002)</w:t>
          </w:r>
          <w:r w:rsidRPr="00F2483C">
            <w:rPr>
              <w:rFonts w:ascii="Arial" w:hAnsi="Arial" w:cs="Arial"/>
              <w:sz w:val="24"/>
              <w:szCs w:val="24"/>
            </w:rPr>
            <w:fldChar w:fldCharType="end"/>
          </w:r>
        </w:sdtContent>
      </w:sdt>
      <w:r w:rsidRPr="00F2483C">
        <w:rPr>
          <w:rFonts w:ascii="Arial" w:hAnsi="Arial" w:cs="Arial"/>
          <w:sz w:val="24"/>
          <w:szCs w:val="24"/>
        </w:rPr>
        <w:t xml:space="preserve">. Whilst some of the co-movement of prices can be explained by traditional economic theory and measured by simple correlation estimates, there are times where the relationships between prices need additional care in the estimation procedure. </w:t>
      </w:r>
      <w:commentRangeStart w:id="2"/>
      <w:r w:rsidRPr="00F2483C">
        <w:rPr>
          <w:rFonts w:ascii="Arial" w:hAnsi="Arial" w:cs="Arial"/>
          <w:sz w:val="24"/>
          <w:szCs w:val="24"/>
        </w:rPr>
        <w:t xml:space="preserve">For example, it has been observed that correlation structures can change directly after a shock in the market </w:t>
      </w:r>
      <w:sdt>
        <w:sdtPr>
          <w:rPr>
            <w:rFonts w:ascii="Arial" w:hAnsi="Arial" w:cs="Arial"/>
            <w:sz w:val="24"/>
            <w:szCs w:val="24"/>
          </w:rPr>
          <w:id w:val="2132198779"/>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Mer90 \l 7177 </w:instrText>
          </w:r>
          <w:r w:rsidRPr="00F2483C">
            <w:rPr>
              <w:rFonts w:ascii="Arial" w:hAnsi="Arial" w:cs="Arial"/>
              <w:sz w:val="24"/>
              <w:szCs w:val="24"/>
            </w:rPr>
            <w:fldChar w:fldCharType="separate"/>
          </w:r>
          <w:r w:rsidR="00676B88" w:rsidRPr="00F2483C">
            <w:rPr>
              <w:rFonts w:ascii="Arial" w:hAnsi="Arial" w:cs="Arial"/>
              <w:noProof/>
              <w:sz w:val="24"/>
              <w:szCs w:val="24"/>
            </w:rPr>
            <w:t>(King &amp; Wadhwani, 1990)</w:t>
          </w:r>
          <w:r w:rsidRPr="00F2483C">
            <w:rPr>
              <w:rFonts w:ascii="Arial" w:hAnsi="Arial" w:cs="Arial"/>
              <w:sz w:val="24"/>
              <w:szCs w:val="24"/>
            </w:rPr>
            <w:fldChar w:fldCharType="end"/>
          </w:r>
        </w:sdtContent>
      </w:sdt>
      <w:r w:rsidRPr="00F2483C">
        <w:rPr>
          <w:rFonts w:ascii="Arial" w:hAnsi="Arial" w:cs="Arial"/>
          <w:sz w:val="24"/>
          <w:szCs w:val="24"/>
        </w:rPr>
        <w:t xml:space="preserve">, which can limit the benefits of portfolio diversification over that time. In general, this is referred to as contagion. </w:t>
      </w:r>
      <w:commentRangeEnd w:id="2"/>
      <w:r w:rsidR="00D51CBA">
        <w:rPr>
          <w:rStyle w:val="CommentReference"/>
        </w:rPr>
        <w:commentReference w:id="2"/>
      </w:r>
    </w:p>
    <w:p w14:paraId="0CDDD0D8" w14:textId="6EA0F7B7" w:rsidR="00635B06" w:rsidRPr="00F2483C" w:rsidRDefault="00635B06" w:rsidP="00F2483C">
      <w:pPr>
        <w:spacing w:line="360" w:lineRule="auto"/>
        <w:rPr>
          <w:rFonts w:ascii="Arial" w:hAnsi="Arial" w:cs="Arial"/>
          <w:sz w:val="24"/>
          <w:szCs w:val="24"/>
        </w:rPr>
      </w:pPr>
      <w:del w:id="3" w:author="Bonga-Bonga, Lumengo" w:date="2019-06-06T17:55:00Z">
        <w:r w:rsidRPr="00F2483C" w:rsidDel="00D51CBA">
          <w:rPr>
            <w:rFonts w:ascii="Arial" w:hAnsi="Arial" w:cs="Arial"/>
            <w:sz w:val="24"/>
            <w:szCs w:val="24"/>
          </w:rPr>
          <w:delText>This phenomenon</w:delText>
        </w:r>
      </w:del>
      <w:ins w:id="4" w:author="Bonga-Bonga, Lumengo" w:date="2019-06-06T17:55:00Z">
        <w:r w:rsidR="00D51CBA">
          <w:rPr>
            <w:rFonts w:ascii="Arial" w:hAnsi="Arial" w:cs="Arial"/>
            <w:sz w:val="24"/>
            <w:szCs w:val="24"/>
          </w:rPr>
          <w:t>contagion</w:t>
        </w:r>
      </w:ins>
      <w:r w:rsidRPr="00F2483C">
        <w:rPr>
          <w:rFonts w:ascii="Arial" w:hAnsi="Arial" w:cs="Arial"/>
          <w:sz w:val="24"/>
          <w:szCs w:val="24"/>
        </w:rPr>
        <w:t xml:space="preserve"> has been observed and measured by a variety of authors during financial crises like the US stock market crash of October 1987 </w:t>
      </w:r>
      <w:sdt>
        <w:sdtPr>
          <w:rPr>
            <w:rFonts w:ascii="Arial" w:hAnsi="Arial" w:cs="Arial"/>
            <w:sz w:val="24"/>
            <w:szCs w:val="24"/>
          </w:rPr>
          <w:id w:val="771053241"/>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Lee93 \l 7177 </w:instrText>
          </w:r>
          <w:r w:rsidRPr="00F2483C">
            <w:rPr>
              <w:rFonts w:ascii="Arial" w:hAnsi="Arial" w:cs="Arial"/>
              <w:sz w:val="24"/>
              <w:szCs w:val="24"/>
            </w:rPr>
            <w:fldChar w:fldCharType="separate"/>
          </w:r>
          <w:r w:rsidR="00676B88" w:rsidRPr="00F2483C">
            <w:rPr>
              <w:rFonts w:ascii="Arial" w:hAnsi="Arial" w:cs="Arial"/>
              <w:noProof/>
              <w:sz w:val="24"/>
              <w:szCs w:val="24"/>
            </w:rPr>
            <w:t>(Lee &amp; Kim, 1993)</w:t>
          </w:r>
          <w:r w:rsidRPr="00F2483C">
            <w:rPr>
              <w:rFonts w:ascii="Arial" w:hAnsi="Arial" w:cs="Arial"/>
              <w:sz w:val="24"/>
              <w:szCs w:val="24"/>
            </w:rPr>
            <w:fldChar w:fldCharType="end"/>
          </w:r>
        </w:sdtContent>
      </w:sdt>
      <w:r w:rsidRPr="00F2483C">
        <w:rPr>
          <w:rFonts w:ascii="Arial" w:hAnsi="Arial" w:cs="Arial"/>
          <w:sz w:val="24"/>
          <w:szCs w:val="24"/>
        </w:rPr>
        <w:t xml:space="preserve">, the Mexican peso breakdown of 1994 </w:t>
      </w:r>
      <w:sdt>
        <w:sdtPr>
          <w:rPr>
            <w:rFonts w:ascii="Arial" w:hAnsi="Arial" w:cs="Arial"/>
            <w:sz w:val="24"/>
            <w:szCs w:val="24"/>
          </w:rPr>
          <w:id w:val="1081880070"/>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Jua07 \l 7177 </w:instrText>
          </w:r>
          <w:r w:rsidRPr="00F2483C">
            <w:rPr>
              <w:rFonts w:ascii="Arial" w:hAnsi="Arial" w:cs="Arial"/>
              <w:sz w:val="24"/>
              <w:szCs w:val="24"/>
            </w:rPr>
            <w:fldChar w:fldCharType="separate"/>
          </w:r>
          <w:r w:rsidR="00676B88" w:rsidRPr="00F2483C">
            <w:rPr>
              <w:rFonts w:ascii="Arial" w:hAnsi="Arial" w:cs="Arial"/>
              <w:noProof/>
              <w:sz w:val="24"/>
              <w:szCs w:val="24"/>
            </w:rPr>
            <w:t>(Rodriguez, 2007)</w:t>
          </w:r>
          <w:r w:rsidRPr="00F2483C">
            <w:rPr>
              <w:rFonts w:ascii="Arial" w:hAnsi="Arial" w:cs="Arial"/>
              <w:sz w:val="24"/>
              <w:szCs w:val="24"/>
            </w:rPr>
            <w:fldChar w:fldCharType="end"/>
          </w:r>
        </w:sdtContent>
      </w:sdt>
      <w:r w:rsidRPr="00F2483C">
        <w:rPr>
          <w:rFonts w:ascii="Arial" w:hAnsi="Arial" w:cs="Arial"/>
          <w:sz w:val="24"/>
          <w:szCs w:val="24"/>
        </w:rPr>
        <w:t xml:space="preserve">, the East Asian crisis of 1997 </w:t>
      </w:r>
      <w:sdt>
        <w:sdtPr>
          <w:rPr>
            <w:rFonts w:ascii="Arial" w:hAnsi="Arial" w:cs="Arial"/>
            <w:sz w:val="24"/>
            <w:szCs w:val="24"/>
          </w:rPr>
          <w:id w:val="-1331371704"/>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CITATION Nee06 \l 7177 </w:instrText>
          </w:r>
          <w:r w:rsidRPr="00F2483C">
            <w:rPr>
              <w:rFonts w:ascii="Arial" w:hAnsi="Arial" w:cs="Arial"/>
              <w:sz w:val="24"/>
              <w:szCs w:val="24"/>
            </w:rPr>
            <w:fldChar w:fldCharType="separate"/>
          </w:r>
          <w:r w:rsidR="00676B88" w:rsidRPr="00F2483C">
            <w:rPr>
              <w:rFonts w:ascii="Arial" w:hAnsi="Arial" w:cs="Arial"/>
              <w:noProof/>
              <w:sz w:val="24"/>
              <w:szCs w:val="24"/>
            </w:rPr>
            <w:t>(Horen, Jager, &amp; Klaassen, 2006)</w:t>
          </w:r>
          <w:r w:rsidRPr="00F2483C">
            <w:rPr>
              <w:rFonts w:ascii="Arial" w:hAnsi="Arial" w:cs="Arial"/>
              <w:sz w:val="24"/>
              <w:szCs w:val="24"/>
            </w:rPr>
            <w:fldChar w:fldCharType="end"/>
          </w:r>
        </w:sdtContent>
      </w:sdt>
      <w:r w:rsidRPr="00F2483C">
        <w:rPr>
          <w:rFonts w:ascii="Arial" w:hAnsi="Arial" w:cs="Arial"/>
          <w:sz w:val="24"/>
          <w:szCs w:val="24"/>
        </w:rPr>
        <w:t xml:space="preserve"> and the US market crash of 2007-2009 </w:t>
      </w:r>
      <w:sdt>
        <w:sdtPr>
          <w:rPr>
            <w:rFonts w:ascii="Arial" w:hAnsi="Arial" w:cs="Arial"/>
            <w:sz w:val="24"/>
            <w:szCs w:val="24"/>
          </w:rPr>
          <w:id w:val="-969733581"/>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Ken15 \l 7177 </w:instrText>
          </w:r>
          <w:r w:rsidRPr="00F2483C">
            <w:rPr>
              <w:rFonts w:ascii="Arial" w:hAnsi="Arial" w:cs="Arial"/>
              <w:sz w:val="24"/>
              <w:szCs w:val="24"/>
            </w:rPr>
            <w:fldChar w:fldCharType="separate"/>
          </w:r>
          <w:r w:rsidR="00676B88" w:rsidRPr="00F2483C">
            <w:rPr>
              <w:rFonts w:ascii="Arial" w:hAnsi="Arial" w:cs="Arial"/>
              <w:noProof/>
              <w:sz w:val="24"/>
              <w:szCs w:val="24"/>
            </w:rPr>
            <w:t>(Kenourgios &amp; Dimitriou, 2015)</w:t>
          </w:r>
          <w:r w:rsidRPr="00F2483C">
            <w:rPr>
              <w:rFonts w:ascii="Arial" w:hAnsi="Arial" w:cs="Arial"/>
              <w:sz w:val="24"/>
              <w:szCs w:val="24"/>
            </w:rPr>
            <w:fldChar w:fldCharType="end"/>
          </w:r>
        </w:sdtContent>
      </w:sdt>
      <w:r w:rsidRPr="00F2483C">
        <w:rPr>
          <w:rFonts w:ascii="Arial" w:hAnsi="Arial" w:cs="Arial"/>
          <w:sz w:val="24"/>
          <w:szCs w:val="24"/>
        </w:rPr>
        <w:t xml:space="preserve">. Finding the exact definition of contagion has however been a matter of debate, with most of the empirical work either following one of two definitions. The first definition states that contagion is defined as the significant surge of correlation between two markets after a shock in one of the markets occurred </w:t>
      </w:r>
      <w:sdt>
        <w:sdtPr>
          <w:rPr>
            <w:rFonts w:ascii="Arial" w:hAnsi="Arial" w:cs="Arial"/>
            <w:sz w:val="24"/>
            <w:szCs w:val="24"/>
          </w:rPr>
          <w:id w:val="-678660871"/>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Kri02 \l 7177 </w:instrText>
          </w:r>
          <w:r w:rsidRPr="00F2483C">
            <w:rPr>
              <w:rFonts w:ascii="Arial" w:hAnsi="Arial" w:cs="Arial"/>
              <w:sz w:val="24"/>
              <w:szCs w:val="24"/>
            </w:rPr>
            <w:fldChar w:fldCharType="separate"/>
          </w:r>
          <w:r w:rsidR="00676B88" w:rsidRPr="00F2483C">
            <w:rPr>
              <w:rFonts w:ascii="Arial" w:hAnsi="Arial" w:cs="Arial"/>
              <w:noProof/>
              <w:sz w:val="24"/>
              <w:szCs w:val="24"/>
            </w:rPr>
            <w:t>(Forbes &amp; Rigobon, 2002)</w:t>
          </w:r>
          <w:r w:rsidRPr="00F2483C">
            <w:rPr>
              <w:rFonts w:ascii="Arial" w:hAnsi="Arial" w:cs="Arial"/>
              <w:sz w:val="24"/>
              <w:szCs w:val="24"/>
            </w:rPr>
            <w:fldChar w:fldCharType="end"/>
          </w:r>
        </w:sdtContent>
      </w:sdt>
      <w:r w:rsidRPr="00F2483C">
        <w:rPr>
          <w:rFonts w:ascii="Arial" w:hAnsi="Arial" w:cs="Arial"/>
          <w:sz w:val="24"/>
          <w:szCs w:val="24"/>
        </w:rPr>
        <w:t xml:space="preserve">. The second defines contagion as the excess correlation between two markets that cannot be explained by economic fundamentals </w:t>
      </w:r>
      <w:sdt>
        <w:sdtPr>
          <w:rPr>
            <w:rFonts w:ascii="Arial" w:hAnsi="Arial" w:cs="Arial"/>
            <w:sz w:val="24"/>
            <w:szCs w:val="24"/>
          </w:rPr>
          <w:id w:val="-1681039966"/>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Gee05 \l 7177 </w:instrText>
          </w:r>
          <w:r w:rsidRPr="00F2483C">
            <w:rPr>
              <w:rFonts w:ascii="Arial" w:hAnsi="Arial" w:cs="Arial"/>
              <w:sz w:val="24"/>
              <w:szCs w:val="24"/>
            </w:rPr>
            <w:fldChar w:fldCharType="separate"/>
          </w:r>
          <w:r w:rsidR="00676B88" w:rsidRPr="00F2483C">
            <w:rPr>
              <w:rFonts w:ascii="Arial" w:hAnsi="Arial" w:cs="Arial"/>
              <w:noProof/>
              <w:sz w:val="24"/>
              <w:szCs w:val="24"/>
            </w:rPr>
            <w:t>(Bekhaert, Harvey, &amp; Ng, 2005)</w:t>
          </w:r>
          <w:r w:rsidRPr="00F2483C">
            <w:rPr>
              <w:rFonts w:ascii="Arial" w:hAnsi="Arial" w:cs="Arial"/>
              <w:sz w:val="24"/>
              <w:szCs w:val="24"/>
            </w:rPr>
            <w:fldChar w:fldCharType="end"/>
          </w:r>
        </w:sdtContent>
      </w:sdt>
      <w:r w:rsidRPr="00F2483C">
        <w:rPr>
          <w:rFonts w:ascii="Arial" w:hAnsi="Arial" w:cs="Arial"/>
          <w:sz w:val="24"/>
          <w:szCs w:val="24"/>
        </w:rPr>
        <w:t xml:space="preserve">. The former definition however appeals to most authors since it provides the opportunity of testing whether inter-market linkages are temporal or permanent in fashion following a negative shock. </w:t>
      </w:r>
    </w:p>
    <w:p w14:paraId="34A1B4C1" w14:textId="77777777" w:rsidR="00635B06" w:rsidRPr="00F2483C" w:rsidRDefault="00635B06" w:rsidP="00F2483C">
      <w:pPr>
        <w:spacing w:line="360" w:lineRule="auto"/>
        <w:rPr>
          <w:rFonts w:ascii="Arial" w:hAnsi="Arial" w:cs="Arial"/>
          <w:sz w:val="24"/>
          <w:szCs w:val="24"/>
        </w:rPr>
      </w:pPr>
      <w:commentRangeStart w:id="5"/>
      <w:r w:rsidRPr="00F2483C">
        <w:rPr>
          <w:rFonts w:ascii="Arial" w:hAnsi="Arial" w:cs="Arial"/>
          <w:sz w:val="24"/>
          <w:szCs w:val="24"/>
        </w:rPr>
        <w:lastRenderedPageBreak/>
        <w:t xml:space="preserve">These negative shocks can cause unexpected spill overs which can dramatically affect the expected risk and profitability of financial assets </w:t>
      </w:r>
      <w:sdt>
        <w:sdtPr>
          <w:rPr>
            <w:rFonts w:ascii="Arial" w:hAnsi="Arial" w:cs="Arial"/>
            <w:sz w:val="24"/>
            <w:szCs w:val="24"/>
          </w:rPr>
          <w:id w:val="-850413335"/>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Jua19 \l 7177 </w:instrText>
          </w:r>
          <w:r w:rsidRPr="00F2483C">
            <w:rPr>
              <w:rFonts w:ascii="Arial" w:hAnsi="Arial" w:cs="Arial"/>
              <w:sz w:val="24"/>
              <w:szCs w:val="24"/>
            </w:rPr>
            <w:fldChar w:fldCharType="separate"/>
          </w:r>
          <w:r w:rsidR="00676B88" w:rsidRPr="00F2483C">
            <w:rPr>
              <w:rFonts w:ascii="Arial" w:hAnsi="Arial" w:cs="Arial"/>
              <w:noProof/>
              <w:sz w:val="24"/>
              <w:szCs w:val="24"/>
            </w:rPr>
            <w:t>(Cubillos-Rocha, Gomez-Gonzalez, &amp; Melo-Velandia, 2019)</w:t>
          </w:r>
          <w:r w:rsidRPr="00F2483C">
            <w:rPr>
              <w:rFonts w:ascii="Arial" w:hAnsi="Arial" w:cs="Arial"/>
              <w:sz w:val="24"/>
              <w:szCs w:val="24"/>
            </w:rPr>
            <w:fldChar w:fldCharType="end"/>
          </w:r>
        </w:sdtContent>
      </w:sdt>
      <w:r w:rsidRPr="00F2483C">
        <w:rPr>
          <w:rFonts w:ascii="Arial" w:hAnsi="Arial" w:cs="Arial"/>
          <w:sz w:val="24"/>
          <w:szCs w:val="24"/>
        </w:rPr>
        <w:t>. Thus, measuring contagion is becoming ever more relevant since international investors need more reliable estimates used in portfolio optimization and hedging, especially in times of economic turmoil where portfolio diversification is most relevant</w:t>
      </w:r>
      <w:commentRangeEnd w:id="5"/>
      <w:r w:rsidR="00D51CBA">
        <w:rPr>
          <w:rStyle w:val="CommentReference"/>
        </w:rPr>
        <w:commentReference w:id="5"/>
      </w:r>
      <w:r w:rsidRPr="00F2483C">
        <w:rPr>
          <w:rFonts w:ascii="Arial" w:hAnsi="Arial" w:cs="Arial"/>
          <w:sz w:val="24"/>
          <w:szCs w:val="24"/>
        </w:rPr>
        <w:t xml:space="preserve">. </w:t>
      </w:r>
    </w:p>
    <w:p w14:paraId="3AA01220" w14:textId="77777777" w:rsidR="00635B06" w:rsidRPr="00F2483C" w:rsidRDefault="00635B06" w:rsidP="00F2483C">
      <w:pPr>
        <w:spacing w:line="360" w:lineRule="auto"/>
        <w:rPr>
          <w:rFonts w:ascii="Arial" w:hAnsi="Arial" w:cs="Arial"/>
          <w:sz w:val="24"/>
          <w:szCs w:val="24"/>
        </w:rPr>
      </w:pPr>
      <w:commentRangeStart w:id="6"/>
      <w:r w:rsidRPr="00F2483C">
        <w:rPr>
          <w:rFonts w:ascii="Arial" w:hAnsi="Arial" w:cs="Arial"/>
          <w:sz w:val="24"/>
          <w:szCs w:val="24"/>
        </w:rPr>
        <w:t xml:space="preserve">Investing in emerging markets have been observed to be an effective tool for international diversification since developed markets tend to have lower costs of capital whilst emerging markets provide a higher return on capital </w:t>
      </w:r>
      <w:sdt>
        <w:sdtPr>
          <w:rPr>
            <w:rFonts w:ascii="Arial" w:hAnsi="Arial" w:cs="Arial"/>
            <w:sz w:val="24"/>
            <w:szCs w:val="24"/>
          </w:rPr>
          <w:id w:val="964926497"/>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Pet07 \l 7177 </w:instrText>
          </w:r>
          <w:r w:rsidRPr="00F2483C">
            <w:rPr>
              <w:rFonts w:ascii="Arial" w:hAnsi="Arial" w:cs="Arial"/>
              <w:sz w:val="24"/>
              <w:szCs w:val="24"/>
            </w:rPr>
            <w:fldChar w:fldCharType="separate"/>
          </w:r>
          <w:r w:rsidR="00676B88" w:rsidRPr="00F2483C">
            <w:rPr>
              <w:rFonts w:ascii="Arial" w:hAnsi="Arial" w:cs="Arial"/>
              <w:noProof/>
              <w:sz w:val="24"/>
              <w:szCs w:val="24"/>
            </w:rPr>
            <w:t>(Henry, 2007)</w:t>
          </w:r>
          <w:r w:rsidRPr="00F2483C">
            <w:rPr>
              <w:rFonts w:ascii="Arial" w:hAnsi="Arial" w:cs="Arial"/>
              <w:sz w:val="24"/>
              <w:szCs w:val="24"/>
            </w:rPr>
            <w:fldChar w:fldCharType="end"/>
          </w:r>
        </w:sdtContent>
      </w:sdt>
      <w:commentRangeEnd w:id="6"/>
      <w:r w:rsidR="00D51CBA">
        <w:rPr>
          <w:rStyle w:val="CommentReference"/>
        </w:rPr>
        <w:commentReference w:id="6"/>
      </w:r>
      <w:r w:rsidRPr="00F2483C">
        <w:rPr>
          <w:rFonts w:ascii="Arial" w:hAnsi="Arial" w:cs="Arial"/>
          <w:sz w:val="24"/>
          <w:szCs w:val="24"/>
        </w:rPr>
        <w:t xml:space="preserve">. A natural group of countries that are considered for investment are the BRICS countries, i.e. Brazil, Russia, India, China and South Africa, since it consists of 5 major emerging economies that provide 23.2% of the world GDP as of April 2018 </w:t>
      </w:r>
      <w:sdt>
        <w:sdtPr>
          <w:rPr>
            <w:rFonts w:ascii="Arial" w:hAnsi="Arial" w:cs="Arial"/>
            <w:sz w:val="24"/>
            <w:szCs w:val="24"/>
          </w:rPr>
          <w:id w:val="-2104253424"/>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IMF18 \l 7177 </w:instrText>
          </w:r>
          <w:r w:rsidRPr="00F2483C">
            <w:rPr>
              <w:rFonts w:ascii="Arial" w:hAnsi="Arial" w:cs="Arial"/>
              <w:sz w:val="24"/>
              <w:szCs w:val="24"/>
            </w:rPr>
            <w:fldChar w:fldCharType="separate"/>
          </w:r>
          <w:r w:rsidR="00676B88" w:rsidRPr="00F2483C">
            <w:rPr>
              <w:rFonts w:ascii="Arial" w:hAnsi="Arial" w:cs="Arial"/>
              <w:noProof/>
              <w:sz w:val="24"/>
              <w:szCs w:val="24"/>
            </w:rPr>
            <w:t>(IMF, 2018)</w:t>
          </w:r>
          <w:r w:rsidRPr="00F2483C">
            <w:rPr>
              <w:rFonts w:ascii="Arial" w:hAnsi="Arial" w:cs="Arial"/>
              <w:sz w:val="24"/>
              <w:szCs w:val="24"/>
            </w:rPr>
            <w:fldChar w:fldCharType="end"/>
          </w:r>
        </w:sdtContent>
      </w:sdt>
      <w:r w:rsidRPr="00F2483C">
        <w:rPr>
          <w:rFonts w:ascii="Arial" w:hAnsi="Arial" w:cs="Arial"/>
          <w:sz w:val="24"/>
          <w:szCs w:val="24"/>
        </w:rPr>
        <w:t xml:space="preserve">. </w:t>
      </w:r>
      <w:commentRangeStart w:id="8"/>
      <w:r w:rsidRPr="00F2483C">
        <w:rPr>
          <w:rFonts w:ascii="Arial" w:hAnsi="Arial" w:cs="Arial"/>
          <w:sz w:val="24"/>
          <w:szCs w:val="24"/>
        </w:rPr>
        <w:t xml:space="preserve">Since the idea of diversification is to limit the effects of negative shocks on one’s portfolio, this practice leads to two natural questions in the context of contagion. </w:t>
      </w:r>
      <w:commentRangeEnd w:id="8"/>
      <w:r w:rsidR="00D51CBA">
        <w:rPr>
          <w:rStyle w:val="CommentReference"/>
        </w:rPr>
        <w:commentReference w:id="8"/>
      </w:r>
      <w:r w:rsidRPr="00F2483C">
        <w:rPr>
          <w:rFonts w:ascii="Arial" w:hAnsi="Arial" w:cs="Arial"/>
          <w:sz w:val="24"/>
          <w:szCs w:val="24"/>
        </w:rPr>
        <w:t xml:space="preserve">The first is the extent of contagion between international markets and the BRICS countries. This line of literature has been observed from authors like </w:t>
      </w:r>
      <w:r w:rsidRPr="00F2483C">
        <w:rPr>
          <w:rFonts w:ascii="Arial" w:hAnsi="Arial" w:cs="Arial"/>
          <w:noProof/>
          <w:sz w:val="24"/>
          <w:szCs w:val="24"/>
        </w:rPr>
        <w:t>Zhang, Li and Yu (2013)</w:t>
      </w:r>
      <w:r w:rsidRPr="00F2483C">
        <w:rPr>
          <w:rFonts w:ascii="Arial" w:hAnsi="Arial" w:cs="Arial"/>
          <w:sz w:val="24"/>
          <w:szCs w:val="24"/>
        </w:rPr>
        <w:t xml:space="preserve">, </w:t>
      </w:r>
      <w:r w:rsidRPr="00F2483C">
        <w:rPr>
          <w:rFonts w:ascii="Arial" w:hAnsi="Arial" w:cs="Arial"/>
          <w:noProof/>
          <w:sz w:val="24"/>
          <w:szCs w:val="24"/>
        </w:rPr>
        <w:t>Bekiros (2014)</w:t>
      </w:r>
      <w:r w:rsidRPr="00F2483C">
        <w:rPr>
          <w:rFonts w:ascii="Arial" w:hAnsi="Arial" w:cs="Arial"/>
          <w:sz w:val="24"/>
          <w:szCs w:val="24"/>
        </w:rPr>
        <w:t xml:space="preserve">, </w:t>
      </w:r>
      <w:r w:rsidRPr="00F2483C">
        <w:rPr>
          <w:rFonts w:ascii="Arial" w:hAnsi="Arial" w:cs="Arial"/>
          <w:noProof/>
          <w:sz w:val="24"/>
          <w:szCs w:val="24"/>
        </w:rPr>
        <w:t>Jin and An (2016)</w:t>
      </w:r>
      <w:r w:rsidRPr="00F2483C">
        <w:rPr>
          <w:rFonts w:ascii="Arial" w:hAnsi="Arial" w:cs="Arial"/>
          <w:sz w:val="24"/>
          <w:szCs w:val="24"/>
        </w:rPr>
        <w:t xml:space="preserve">, </w:t>
      </w:r>
      <w:r w:rsidRPr="00F2483C">
        <w:rPr>
          <w:rFonts w:ascii="Arial" w:hAnsi="Arial" w:cs="Arial"/>
          <w:noProof/>
          <w:sz w:val="24"/>
          <w:szCs w:val="24"/>
        </w:rPr>
        <w:t>Mensi, Hammoudeh, Nguyen et al (2016)</w:t>
      </w:r>
      <w:r w:rsidRPr="00F2483C">
        <w:rPr>
          <w:rFonts w:ascii="Arial" w:hAnsi="Arial" w:cs="Arial"/>
          <w:sz w:val="24"/>
          <w:szCs w:val="24"/>
        </w:rPr>
        <w:t xml:space="preserve">, </w:t>
      </w:r>
      <w:r w:rsidRPr="00F2483C">
        <w:rPr>
          <w:rFonts w:ascii="Arial" w:hAnsi="Arial" w:cs="Arial"/>
          <w:noProof/>
          <w:sz w:val="24"/>
          <w:szCs w:val="24"/>
        </w:rPr>
        <w:t>Paul and Gideon (2017)</w:t>
      </w:r>
      <w:r w:rsidRPr="00F2483C">
        <w:rPr>
          <w:rFonts w:ascii="Arial" w:hAnsi="Arial" w:cs="Arial"/>
          <w:sz w:val="24"/>
          <w:szCs w:val="24"/>
        </w:rPr>
        <w:t xml:space="preserve"> and </w:t>
      </w:r>
      <w:r w:rsidRPr="00F2483C">
        <w:rPr>
          <w:rFonts w:ascii="Arial" w:hAnsi="Arial" w:cs="Arial"/>
          <w:noProof/>
          <w:sz w:val="24"/>
          <w:szCs w:val="24"/>
        </w:rPr>
        <w:t>Ji, Bouri and Roubaud (2018)</w:t>
      </w:r>
      <w:r w:rsidRPr="00F2483C">
        <w:rPr>
          <w:rFonts w:ascii="Arial" w:hAnsi="Arial" w:cs="Arial"/>
          <w:sz w:val="24"/>
          <w:szCs w:val="24"/>
        </w:rPr>
        <w:t xml:space="preserve">. The second question is the extent of contagion between the BRICS countries themselves. This has been done by </w:t>
      </w:r>
      <w:r w:rsidRPr="00F2483C">
        <w:rPr>
          <w:rFonts w:ascii="Arial" w:hAnsi="Arial" w:cs="Arial"/>
          <w:noProof/>
          <w:sz w:val="24"/>
          <w:szCs w:val="24"/>
        </w:rPr>
        <w:t>Bonga-Bonga (2018)</w:t>
      </w:r>
      <w:r w:rsidRPr="00F2483C">
        <w:rPr>
          <w:rFonts w:ascii="Arial" w:hAnsi="Arial" w:cs="Arial"/>
          <w:sz w:val="24"/>
          <w:szCs w:val="24"/>
        </w:rPr>
        <w:t xml:space="preserve"> who studied the contagion effects from South Africa to the other BRICS countries. This line of literature is extended by </w:t>
      </w:r>
      <w:r w:rsidRPr="00F2483C">
        <w:rPr>
          <w:rFonts w:ascii="Arial" w:hAnsi="Arial" w:cs="Arial"/>
          <w:noProof/>
          <w:sz w:val="24"/>
          <w:szCs w:val="24"/>
        </w:rPr>
        <w:t>Ahmad, Mishra and Daly (2018)</w:t>
      </w:r>
      <w:r w:rsidRPr="00F2483C">
        <w:rPr>
          <w:rFonts w:ascii="Arial" w:hAnsi="Arial" w:cs="Arial"/>
          <w:sz w:val="24"/>
          <w:szCs w:val="24"/>
        </w:rPr>
        <w:t xml:space="preserve"> who study sectorial contagion within BRIC (without South Africa) and between BRIC and global markets using directional spill over and conditional correlation models. </w:t>
      </w:r>
      <w:commentRangeStart w:id="9"/>
      <w:r w:rsidRPr="00F2483C">
        <w:rPr>
          <w:rFonts w:ascii="Arial" w:hAnsi="Arial" w:cs="Arial"/>
          <w:sz w:val="24"/>
          <w:szCs w:val="24"/>
        </w:rPr>
        <w:t>Although the latter authors provide us with a method to measure contagion on a sectorial level, the methodology that is used only allows for linear relationships and they fail to include South Africa in their study</w:t>
      </w:r>
      <w:commentRangeEnd w:id="9"/>
      <w:r w:rsidR="00D51CBA">
        <w:rPr>
          <w:rStyle w:val="CommentReference"/>
        </w:rPr>
        <w:commentReference w:id="9"/>
      </w:r>
      <w:r w:rsidRPr="00F2483C">
        <w:rPr>
          <w:rFonts w:ascii="Arial" w:hAnsi="Arial" w:cs="Arial"/>
          <w:sz w:val="24"/>
          <w:szCs w:val="24"/>
        </w:rPr>
        <w:t>. This study aims to build on this line of literature by considering the possible non-linear contagion effects between sectorial indices as well.</w:t>
      </w:r>
    </w:p>
    <w:p w14:paraId="29E43071" w14:textId="77777777" w:rsidR="001F2480" w:rsidRPr="00F2483C" w:rsidRDefault="00635B06" w:rsidP="00F2483C">
      <w:pPr>
        <w:spacing w:line="360" w:lineRule="auto"/>
        <w:rPr>
          <w:rFonts w:ascii="Arial" w:hAnsi="Arial" w:cs="Arial"/>
          <w:sz w:val="24"/>
          <w:szCs w:val="24"/>
        </w:rPr>
      </w:pPr>
      <w:commentRangeStart w:id="10"/>
      <w:r w:rsidRPr="00F2483C">
        <w:rPr>
          <w:rFonts w:ascii="Arial" w:hAnsi="Arial" w:cs="Arial"/>
          <w:sz w:val="24"/>
          <w:szCs w:val="24"/>
        </w:rPr>
        <w:t xml:space="preserve">This paper focusses on identifying contagion through the Financial, Retail and Industrial sectors of BRICS by utilizing a regular vine copula approach. This provides two important contributions towards </w:t>
      </w:r>
      <w:commentRangeEnd w:id="10"/>
      <w:r w:rsidR="003D7AFB">
        <w:rPr>
          <w:rStyle w:val="CommentReference"/>
        </w:rPr>
        <w:commentReference w:id="10"/>
      </w:r>
      <w:r w:rsidRPr="00F2483C">
        <w:rPr>
          <w:rFonts w:ascii="Arial" w:hAnsi="Arial" w:cs="Arial"/>
          <w:sz w:val="24"/>
          <w:szCs w:val="24"/>
        </w:rPr>
        <w:t xml:space="preserve">the literature. Firstly, the regular vine copula approach considers non-linear relationships that can forge contagion, instead of only considering linear relationships. Secondly, this approach provides us with a wide </w:t>
      </w:r>
      <w:r w:rsidRPr="00F2483C">
        <w:rPr>
          <w:rFonts w:ascii="Arial" w:hAnsi="Arial" w:cs="Arial"/>
          <w:sz w:val="24"/>
          <w:szCs w:val="24"/>
        </w:rPr>
        <w:lastRenderedPageBreak/>
        <w:t xml:space="preserve">array of possible correlation structures, instead of a correlation structure that is assumed to be fixed. Both contributions are important since the form of the relationship or correlation structures between indices cannot be assumed beforehand. </w:t>
      </w:r>
      <w:commentRangeStart w:id="11"/>
      <w:r w:rsidRPr="00F2483C">
        <w:rPr>
          <w:rFonts w:ascii="Arial" w:hAnsi="Arial" w:cs="Arial"/>
          <w:sz w:val="24"/>
          <w:szCs w:val="24"/>
        </w:rPr>
        <w:t>Lastly, this paper contributes to the line of research that considers country-to-country (within sector) contagion, sector-to-sector (within country) contagion and across country and sector contagion.</w:t>
      </w:r>
      <w:commentRangeEnd w:id="11"/>
      <w:r w:rsidR="003D7AFB">
        <w:rPr>
          <w:rStyle w:val="CommentReference"/>
        </w:rPr>
        <w:commentReference w:id="11"/>
      </w:r>
    </w:p>
    <w:p w14:paraId="32231839" w14:textId="77777777" w:rsidR="00771FC5" w:rsidRPr="00F2483C" w:rsidRDefault="00771FC5" w:rsidP="00F2483C">
      <w:pPr>
        <w:pStyle w:val="Heading1"/>
        <w:spacing w:line="360" w:lineRule="auto"/>
        <w:rPr>
          <w:rFonts w:ascii="Arial" w:hAnsi="Arial" w:cs="Arial"/>
        </w:rPr>
      </w:pPr>
      <w:r w:rsidRPr="00F2483C">
        <w:rPr>
          <w:rFonts w:ascii="Arial" w:hAnsi="Arial" w:cs="Arial"/>
        </w:rPr>
        <w:t>2. Literature Review</w:t>
      </w:r>
    </w:p>
    <w:p w14:paraId="07650CE4" w14:textId="77777777" w:rsidR="000153D1" w:rsidRPr="00F2483C" w:rsidRDefault="000153D1" w:rsidP="00F2483C">
      <w:pPr>
        <w:spacing w:line="360" w:lineRule="auto"/>
        <w:rPr>
          <w:rFonts w:ascii="Arial" w:hAnsi="Arial" w:cs="Arial"/>
        </w:rPr>
      </w:pPr>
    </w:p>
    <w:p w14:paraId="4AAC338F" w14:textId="77777777" w:rsidR="007658FC" w:rsidRPr="00F2483C" w:rsidRDefault="00BD0B7D" w:rsidP="00F2483C">
      <w:pPr>
        <w:spacing w:line="360" w:lineRule="auto"/>
        <w:rPr>
          <w:rFonts w:ascii="Arial" w:hAnsi="Arial" w:cs="Arial"/>
          <w:sz w:val="24"/>
          <w:szCs w:val="24"/>
        </w:rPr>
      </w:pPr>
      <w:r w:rsidRPr="00F2483C">
        <w:rPr>
          <w:rFonts w:ascii="Arial" w:hAnsi="Arial" w:cs="Arial"/>
          <w:sz w:val="24"/>
          <w:szCs w:val="24"/>
        </w:rPr>
        <w:t>There has been a wide array of authors that have developed models to consider contagion</w:t>
      </w:r>
      <w:r w:rsidR="00275288" w:rsidRPr="00F2483C">
        <w:rPr>
          <w:rFonts w:ascii="Arial" w:hAnsi="Arial" w:cs="Arial"/>
          <w:sz w:val="24"/>
          <w:szCs w:val="24"/>
        </w:rPr>
        <w:t xml:space="preserve">. </w:t>
      </w:r>
      <w:r w:rsidR="000153D1" w:rsidRPr="00F2483C">
        <w:rPr>
          <w:rFonts w:ascii="Arial" w:hAnsi="Arial" w:cs="Arial"/>
          <w:sz w:val="24"/>
          <w:szCs w:val="24"/>
        </w:rPr>
        <w:t>The initial stud</w:t>
      </w:r>
      <w:r w:rsidR="00245EB1" w:rsidRPr="00F2483C">
        <w:rPr>
          <w:rFonts w:ascii="Arial" w:hAnsi="Arial" w:cs="Arial"/>
          <w:sz w:val="24"/>
          <w:szCs w:val="24"/>
        </w:rPr>
        <w:t>ies</w:t>
      </w:r>
      <w:r w:rsidR="000153D1" w:rsidRPr="00F2483C">
        <w:rPr>
          <w:rFonts w:ascii="Arial" w:hAnsi="Arial" w:cs="Arial"/>
          <w:sz w:val="24"/>
          <w:szCs w:val="24"/>
        </w:rPr>
        <w:t xml:space="preserve"> of contagion focussed mainly on testing whether correlations between equity markets changed after economic shocks, with the seminal paper of </w:t>
      </w:r>
      <w:sdt>
        <w:sdtPr>
          <w:rPr>
            <w:rFonts w:ascii="Arial" w:hAnsi="Arial" w:cs="Arial"/>
            <w:sz w:val="24"/>
            <w:szCs w:val="24"/>
          </w:rPr>
          <w:id w:val="-2102943412"/>
          <w:citation/>
        </w:sdtPr>
        <w:sdtEndPr/>
        <w:sdtContent>
          <w:r w:rsidR="000153D1" w:rsidRPr="00F2483C">
            <w:rPr>
              <w:rFonts w:ascii="Arial" w:hAnsi="Arial" w:cs="Arial"/>
              <w:sz w:val="24"/>
              <w:szCs w:val="24"/>
            </w:rPr>
            <w:fldChar w:fldCharType="begin"/>
          </w:r>
          <w:r w:rsidR="000153D1" w:rsidRPr="00F2483C">
            <w:rPr>
              <w:rFonts w:ascii="Arial" w:hAnsi="Arial" w:cs="Arial"/>
              <w:sz w:val="24"/>
              <w:szCs w:val="24"/>
            </w:rPr>
            <w:instrText xml:space="preserve"> CITATION Mer90 \l 7177 </w:instrText>
          </w:r>
          <w:r w:rsidR="000153D1" w:rsidRPr="00F2483C">
            <w:rPr>
              <w:rFonts w:ascii="Arial" w:hAnsi="Arial" w:cs="Arial"/>
              <w:sz w:val="24"/>
              <w:szCs w:val="24"/>
            </w:rPr>
            <w:fldChar w:fldCharType="separate"/>
          </w:r>
          <w:r w:rsidR="00676B88" w:rsidRPr="00F2483C">
            <w:rPr>
              <w:rFonts w:ascii="Arial" w:hAnsi="Arial" w:cs="Arial"/>
              <w:noProof/>
              <w:sz w:val="24"/>
              <w:szCs w:val="24"/>
            </w:rPr>
            <w:t>(King &amp; Wadhwani, 1990)</w:t>
          </w:r>
          <w:r w:rsidR="000153D1" w:rsidRPr="00F2483C">
            <w:rPr>
              <w:rFonts w:ascii="Arial" w:hAnsi="Arial" w:cs="Arial"/>
              <w:sz w:val="24"/>
              <w:szCs w:val="24"/>
            </w:rPr>
            <w:fldChar w:fldCharType="end"/>
          </w:r>
        </w:sdtContent>
      </w:sdt>
      <w:r w:rsidR="00245EB1" w:rsidRPr="00F2483C">
        <w:rPr>
          <w:rFonts w:ascii="Arial" w:hAnsi="Arial" w:cs="Arial"/>
          <w:sz w:val="24"/>
          <w:szCs w:val="24"/>
        </w:rPr>
        <w:t xml:space="preserve"> introducing this line of literature. </w:t>
      </w:r>
      <w:r w:rsidR="00152957" w:rsidRPr="00F2483C">
        <w:rPr>
          <w:rFonts w:ascii="Arial" w:hAnsi="Arial" w:cs="Arial"/>
          <w:sz w:val="24"/>
          <w:szCs w:val="24"/>
        </w:rPr>
        <w:t xml:space="preserve">Using hourly stock </w:t>
      </w:r>
      <w:r w:rsidR="00F019F2" w:rsidRPr="00F2483C">
        <w:rPr>
          <w:rFonts w:ascii="Arial" w:hAnsi="Arial" w:cs="Arial"/>
          <w:sz w:val="24"/>
          <w:szCs w:val="24"/>
        </w:rPr>
        <w:t xml:space="preserve">market </w:t>
      </w:r>
      <w:r w:rsidR="00152957" w:rsidRPr="00F2483C">
        <w:rPr>
          <w:rFonts w:ascii="Arial" w:hAnsi="Arial" w:cs="Arial"/>
          <w:sz w:val="24"/>
          <w:szCs w:val="24"/>
        </w:rPr>
        <w:t xml:space="preserve">data from the New York, Hong Kong and London stock exchanges </w:t>
      </w:r>
      <w:r w:rsidR="00097AE9" w:rsidRPr="00F2483C">
        <w:rPr>
          <w:rFonts w:ascii="Arial" w:hAnsi="Arial" w:cs="Arial"/>
          <w:sz w:val="24"/>
          <w:szCs w:val="24"/>
        </w:rPr>
        <w:t xml:space="preserve">before and after the </w:t>
      </w:r>
      <w:r w:rsidR="00152957" w:rsidRPr="00F2483C">
        <w:rPr>
          <w:rFonts w:ascii="Arial" w:hAnsi="Arial" w:cs="Arial"/>
          <w:sz w:val="24"/>
          <w:szCs w:val="24"/>
        </w:rPr>
        <w:t xml:space="preserve">October 1987 </w:t>
      </w:r>
      <w:r w:rsidR="00275288" w:rsidRPr="00F2483C">
        <w:rPr>
          <w:rFonts w:ascii="Arial" w:hAnsi="Arial" w:cs="Arial"/>
          <w:sz w:val="24"/>
          <w:szCs w:val="24"/>
        </w:rPr>
        <w:t xml:space="preserve">US </w:t>
      </w:r>
      <w:r w:rsidR="00152957" w:rsidRPr="00F2483C">
        <w:rPr>
          <w:rFonts w:ascii="Arial" w:hAnsi="Arial" w:cs="Arial"/>
          <w:sz w:val="24"/>
          <w:szCs w:val="24"/>
        </w:rPr>
        <w:t>stock market crash, t</w:t>
      </w:r>
      <w:r w:rsidR="00245EB1" w:rsidRPr="00F2483C">
        <w:rPr>
          <w:rFonts w:ascii="Arial" w:hAnsi="Arial" w:cs="Arial"/>
          <w:sz w:val="24"/>
          <w:szCs w:val="24"/>
        </w:rPr>
        <w:t xml:space="preserve">he authors studied what the effect </w:t>
      </w:r>
      <w:r w:rsidR="00152957" w:rsidRPr="00F2483C">
        <w:rPr>
          <w:rFonts w:ascii="Arial" w:hAnsi="Arial" w:cs="Arial"/>
          <w:sz w:val="24"/>
          <w:szCs w:val="24"/>
        </w:rPr>
        <w:t xml:space="preserve">of an </w:t>
      </w:r>
      <w:r w:rsidR="00245EB1" w:rsidRPr="00F2483C">
        <w:rPr>
          <w:rFonts w:ascii="Arial" w:hAnsi="Arial" w:cs="Arial"/>
          <w:sz w:val="24"/>
          <w:szCs w:val="24"/>
        </w:rPr>
        <w:t>idiosyncratic shock in one market will be on another market, and how this shock will affect the correlation structure of the two markets.</w:t>
      </w:r>
      <w:r w:rsidR="00F019F2" w:rsidRPr="00F2483C">
        <w:rPr>
          <w:rFonts w:ascii="Arial" w:hAnsi="Arial" w:cs="Arial"/>
          <w:sz w:val="24"/>
          <w:szCs w:val="24"/>
        </w:rPr>
        <w:t xml:space="preserve"> This line of work was extended by </w:t>
      </w:r>
      <w:sdt>
        <w:sdtPr>
          <w:rPr>
            <w:rFonts w:ascii="Arial" w:hAnsi="Arial" w:cs="Arial"/>
            <w:sz w:val="24"/>
            <w:szCs w:val="24"/>
          </w:rPr>
          <w:id w:val="496462180"/>
          <w:citation/>
        </w:sdtPr>
        <w:sdtEndPr/>
        <w:sdtContent>
          <w:r w:rsidR="00F019F2" w:rsidRPr="00F2483C">
            <w:rPr>
              <w:rFonts w:ascii="Arial" w:hAnsi="Arial" w:cs="Arial"/>
              <w:sz w:val="24"/>
              <w:szCs w:val="24"/>
            </w:rPr>
            <w:fldChar w:fldCharType="begin"/>
          </w:r>
          <w:r w:rsidR="00F019F2" w:rsidRPr="00F2483C">
            <w:rPr>
              <w:rFonts w:ascii="Arial" w:hAnsi="Arial" w:cs="Arial"/>
              <w:sz w:val="24"/>
              <w:szCs w:val="24"/>
            </w:rPr>
            <w:instrText xml:space="preserve"> CITATION Lee93 \l 7177 </w:instrText>
          </w:r>
          <w:r w:rsidR="00F019F2" w:rsidRPr="00F2483C">
            <w:rPr>
              <w:rFonts w:ascii="Arial" w:hAnsi="Arial" w:cs="Arial"/>
              <w:sz w:val="24"/>
              <w:szCs w:val="24"/>
            </w:rPr>
            <w:fldChar w:fldCharType="separate"/>
          </w:r>
          <w:r w:rsidR="00676B88" w:rsidRPr="00F2483C">
            <w:rPr>
              <w:rFonts w:ascii="Arial" w:hAnsi="Arial" w:cs="Arial"/>
              <w:noProof/>
              <w:sz w:val="24"/>
              <w:szCs w:val="24"/>
            </w:rPr>
            <w:t>(Lee &amp; Kim, 1993)</w:t>
          </w:r>
          <w:r w:rsidR="00F019F2" w:rsidRPr="00F2483C">
            <w:rPr>
              <w:rFonts w:ascii="Arial" w:hAnsi="Arial" w:cs="Arial"/>
              <w:sz w:val="24"/>
              <w:szCs w:val="24"/>
            </w:rPr>
            <w:fldChar w:fldCharType="end"/>
          </w:r>
        </w:sdtContent>
      </w:sdt>
      <w:r w:rsidR="00F019F2" w:rsidRPr="00F2483C">
        <w:rPr>
          <w:rFonts w:ascii="Arial" w:hAnsi="Arial" w:cs="Arial"/>
          <w:sz w:val="24"/>
          <w:szCs w:val="24"/>
        </w:rPr>
        <w:t xml:space="preserve"> who considered the weekly returns of 12 stock markets over the October 1987 crash. The authors also considered whether significant changes in correlat</w:t>
      </w:r>
      <w:r w:rsidR="007658FC" w:rsidRPr="00F2483C">
        <w:rPr>
          <w:rFonts w:ascii="Arial" w:hAnsi="Arial" w:cs="Arial"/>
          <w:sz w:val="24"/>
          <w:szCs w:val="24"/>
        </w:rPr>
        <w:t xml:space="preserve">ion is observed after the crash. The literature was </w:t>
      </w:r>
      <w:r w:rsidR="00F019F2" w:rsidRPr="00F2483C">
        <w:rPr>
          <w:rFonts w:ascii="Arial" w:hAnsi="Arial" w:cs="Arial"/>
          <w:sz w:val="24"/>
          <w:szCs w:val="24"/>
        </w:rPr>
        <w:t xml:space="preserve">extended by incorporating a factor analysis component, which in turn is used to measure the relative importance </w:t>
      </w:r>
      <w:r w:rsidR="007658FC" w:rsidRPr="00F2483C">
        <w:rPr>
          <w:rFonts w:ascii="Arial" w:hAnsi="Arial" w:cs="Arial"/>
          <w:sz w:val="24"/>
          <w:szCs w:val="24"/>
        </w:rPr>
        <w:t xml:space="preserve">before and after the crash </w:t>
      </w:r>
      <w:r w:rsidR="00F019F2" w:rsidRPr="00F2483C">
        <w:rPr>
          <w:rFonts w:ascii="Arial" w:hAnsi="Arial" w:cs="Arial"/>
          <w:sz w:val="24"/>
          <w:szCs w:val="24"/>
        </w:rPr>
        <w:t xml:space="preserve">of domestic and international factors </w:t>
      </w:r>
      <w:r w:rsidR="007658FC" w:rsidRPr="00F2483C">
        <w:rPr>
          <w:rFonts w:ascii="Arial" w:hAnsi="Arial" w:cs="Arial"/>
          <w:sz w:val="24"/>
          <w:szCs w:val="24"/>
        </w:rPr>
        <w:t>in the investment decision making process.</w:t>
      </w:r>
    </w:p>
    <w:p w14:paraId="4B42DFA6" w14:textId="77777777" w:rsidR="00DA39D5" w:rsidRPr="00F2483C" w:rsidRDefault="007658FC" w:rsidP="00F2483C">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w:t>
      </w:r>
      <w:r w:rsidR="00D83B12" w:rsidRPr="00F2483C">
        <w:rPr>
          <w:rFonts w:ascii="Arial" w:hAnsi="Arial" w:cs="Arial"/>
          <w:sz w:val="24"/>
          <w:szCs w:val="24"/>
        </w:rPr>
        <w:t xml:space="preserve">A prominent paper by </w:t>
      </w:r>
      <w:sdt>
        <w:sdtPr>
          <w:rPr>
            <w:rFonts w:ascii="Arial" w:hAnsi="Arial" w:cs="Arial"/>
            <w:sz w:val="24"/>
            <w:szCs w:val="24"/>
          </w:rPr>
          <w:id w:val="2144767718"/>
          <w:citation/>
        </w:sdtPr>
        <w:sdtEndPr/>
        <w:sdtContent>
          <w:r w:rsidR="00D83B12" w:rsidRPr="00F2483C">
            <w:rPr>
              <w:rFonts w:ascii="Arial" w:hAnsi="Arial" w:cs="Arial"/>
              <w:sz w:val="24"/>
              <w:szCs w:val="24"/>
            </w:rPr>
            <w:fldChar w:fldCharType="begin"/>
          </w:r>
          <w:r w:rsidR="00D83B12" w:rsidRPr="00F2483C">
            <w:rPr>
              <w:rFonts w:ascii="Arial" w:hAnsi="Arial" w:cs="Arial"/>
              <w:sz w:val="24"/>
              <w:szCs w:val="24"/>
            </w:rPr>
            <w:instrText xml:space="preserve"> CITATION Kri02 \l 7177 </w:instrText>
          </w:r>
          <w:r w:rsidR="00D83B12" w:rsidRPr="00F2483C">
            <w:rPr>
              <w:rFonts w:ascii="Arial" w:hAnsi="Arial" w:cs="Arial"/>
              <w:sz w:val="24"/>
              <w:szCs w:val="24"/>
            </w:rPr>
            <w:fldChar w:fldCharType="separate"/>
          </w:r>
          <w:r w:rsidR="00676B88" w:rsidRPr="00F2483C">
            <w:rPr>
              <w:rFonts w:ascii="Arial" w:hAnsi="Arial" w:cs="Arial"/>
              <w:noProof/>
              <w:sz w:val="24"/>
              <w:szCs w:val="24"/>
            </w:rPr>
            <w:t>(Forbes &amp; Rigobon, 2002)</w:t>
          </w:r>
          <w:r w:rsidR="00D83B12" w:rsidRPr="00F2483C">
            <w:rPr>
              <w:rFonts w:ascii="Arial" w:hAnsi="Arial" w:cs="Arial"/>
              <w:sz w:val="24"/>
              <w:szCs w:val="24"/>
            </w:rPr>
            <w:fldChar w:fldCharType="end"/>
          </w:r>
        </w:sdtContent>
      </w:sdt>
      <w:r w:rsidR="00D83B12" w:rsidRPr="00F2483C">
        <w:rPr>
          <w:rFonts w:ascii="Arial" w:hAnsi="Arial" w:cs="Arial"/>
          <w:sz w:val="24"/>
          <w:szCs w:val="24"/>
        </w:rPr>
        <w:t xml:space="preserve"> proves that a correlation estimate is biased and is in fact conditional on the variance of the </w:t>
      </w:r>
      <w:r w:rsidR="00F5267D" w:rsidRPr="00F2483C">
        <w:rPr>
          <w:rFonts w:ascii="Arial" w:hAnsi="Arial" w:cs="Arial"/>
          <w:sz w:val="24"/>
          <w:szCs w:val="24"/>
        </w:rPr>
        <w:t>market that provides the shock</w:t>
      </w:r>
      <w:r w:rsidR="00D83B12" w:rsidRPr="00F2483C">
        <w:rPr>
          <w:rFonts w:ascii="Arial" w:hAnsi="Arial" w:cs="Arial"/>
          <w:sz w:val="24"/>
          <w:szCs w:val="24"/>
        </w:rPr>
        <w:t xml:space="preserve">. This leads to the finding that heteroscedasticity in market indices </w:t>
      </w:r>
      <w:r w:rsidR="00F5267D" w:rsidRPr="00F2483C">
        <w:rPr>
          <w:rFonts w:ascii="Arial" w:hAnsi="Arial" w:cs="Arial"/>
          <w:sz w:val="24"/>
          <w:szCs w:val="24"/>
        </w:rPr>
        <w:t>will naturally lead to higher correlations during a financial crisis.</w:t>
      </w:r>
      <w:r w:rsidR="00D83B12" w:rsidRPr="00F2483C">
        <w:rPr>
          <w:rFonts w:ascii="Arial" w:hAnsi="Arial" w:cs="Arial"/>
          <w:sz w:val="24"/>
          <w:szCs w:val="24"/>
        </w:rPr>
        <w:t xml:space="preserve"> </w:t>
      </w:r>
      <w:r w:rsidR="00F5267D"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w:t>
      </w:r>
      <w:r w:rsidR="00B42CEB" w:rsidRPr="00F2483C">
        <w:rPr>
          <w:rFonts w:ascii="Arial" w:hAnsi="Arial" w:cs="Arial"/>
          <w:sz w:val="24"/>
          <w:szCs w:val="24"/>
        </w:rPr>
        <w:t xml:space="preserve"> </w:t>
      </w:r>
      <w:r w:rsidR="008E6607" w:rsidRPr="00F2483C">
        <w:rPr>
          <w:rFonts w:ascii="Arial" w:hAnsi="Arial" w:cs="Arial"/>
          <w:sz w:val="24"/>
          <w:szCs w:val="24"/>
        </w:rPr>
        <w:t xml:space="preserve">This methodology is tested by considering contagion between the financial markets of 28 countries during the US stock market crash of 1987, the </w:t>
      </w:r>
      <w:r w:rsidR="008E6607" w:rsidRPr="00F2483C">
        <w:rPr>
          <w:rFonts w:ascii="Arial" w:hAnsi="Arial" w:cs="Arial"/>
          <w:sz w:val="24"/>
          <w:szCs w:val="24"/>
        </w:rPr>
        <w:lastRenderedPageBreak/>
        <w:t xml:space="preserve">Mexican Peso crisis of 1994 and the East Asian crisis of 1997. A Vectorised Auto Regression (VAR) model is applied to tranquil and turbulent periods to consider the changes in the variance-covariance structure. Short term interest rates of the US, country in crisis and corresponding country </w:t>
      </w:r>
      <w:r w:rsidR="005B1F8C" w:rsidRPr="00F2483C">
        <w:rPr>
          <w:rFonts w:ascii="Arial" w:hAnsi="Arial" w:cs="Arial"/>
          <w:sz w:val="24"/>
          <w:szCs w:val="24"/>
        </w:rPr>
        <w:t>are</w:t>
      </w:r>
      <w:r w:rsidR="008E6607" w:rsidRPr="00F2483C">
        <w:rPr>
          <w:rFonts w:ascii="Arial" w:hAnsi="Arial" w:cs="Arial"/>
          <w:sz w:val="24"/>
          <w:szCs w:val="24"/>
        </w:rPr>
        <w:t xml:space="preserve"> also included for control variables. </w:t>
      </w:r>
      <w:r w:rsidR="00B42CEB" w:rsidRPr="00F2483C">
        <w:rPr>
          <w:rFonts w:ascii="Arial" w:hAnsi="Arial" w:cs="Arial"/>
          <w:sz w:val="24"/>
          <w:szCs w:val="24"/>
        </w:rPr>
        <w:t xml:space="preserve">After applying </w:t>
      </w:r>
      <w:r w:rsidR="008E6607" w:rsidRPr="00F2483C">
        <w:rPr>
          <w:rFonts w:ascii="Arial" w:hAnsi="Arial" w:cs="Arial"/>
          <w:sz w:val="24"/>
          <w:szCs w:val="24"/>
        </w:rPr>
        <w:t>the correction factor to the calculated correlations, it is shown that no contagion effect wa</w:t>
      </w:r>
      <w:r w:rsidR="00E916DE" w:rsidRPr="00F2483C">
        <w:rPr>
          <w:rFonts w:ascii="Arial" w:hAnsi="Arial" w:cs="Arial"/>
          <w:sz w:val="24"/>
          <w:szCs w:val="24"/>
        </w:rPr>
        <w:t>s</w:t>
      </w:r>
      <w:r w:rsidR="008E6607" w:rsidRPr="00F2483C">
        <w:rPr>
          <w:rFonts w:ascii="Arial" w:hAnsi="Arial" w:cs="Arial"/>
          <w:sz w:val="24"/>
          <w:szCs w:val="24"/>
        </w:rPr>
        <w:t xml:space="preserve"> truly </w:t>
      </w:r>
      <w:r w:rsidR="003E6F75" w:rsidRPr="00F2483C">
        <w:rPr>
          <w:rFonts w:ascii="Arial" w:hAnsi="Arial" w:cs="Arial"/>
          <w:sz w:val="24"/>
          <w:szCs w:val="24"/>
        </w:rPr>
        <w:t>present, but rather simply co-movement of the market indices.</w:t>
      </w:r>
      <w:r w:rsidR="00DA39D5" w:rsidRPr="00F2483C">
        <w:rPr>
          <w:rFonts w:ascii="Arial" w:hAnsi="Arial" w:cs="Arial"/>
          <w:sz w:val="24"/>
          <w:szCs w:val="24"/>
        </w:rPr>
        <w:t xml:space="preserve"> Others like </w:t>
      </w:r>
      <w:sdt>
        <w:sdtPr>
          <w:rPr>
            <w:rFonts w:ascii="Arial" w:hAnsi="Arial" w:cs="Arial"/>
            <w:sz w:val="24"/>
            <w:szCs w:val="24"/>
          </w:rPr>
          <w:id w:val="-1475290078"/>
          <w:citation/>
        </w:sdtPr>
        <w:sdtEndPr/>
        <w:sdtContent>
          <w:r w:rsidR="00DA39D5" w:rsidRPr="00F2483C">
            <w:rPr>
              <w:rFonts w:ascii="Arial" w:hAnsi="Arial" w:cs="Arial"/>
              <w:sz w:val="24"/>
              <w:szCs w:val="24"/>
            </w:rPr>
            <w:fldChar w:fldCharType="begin"/>
          </w:r>
          <w:r w:rsidR="00DA39D5" w:rsidRPr="00F2483C">
            <w:rPr>
              <w:rFonts w:ascii="Arial" w:hAnsi="Arial" w:cs="Arial"/>
              <w:sz w:val="24"/>
              <w:szCs w:val="24"/>
            </w:rPr>
            <w:instrText xml:space="preserve"> CITATION Boy99 \l 7177 </w:instrText>
          </w:r>
          <w:r w:rsidR="00DA39D5" w:rsidRPr="00F2483C">
            <w:rPr>
              <w:rFonts w:ascii="Arial" w:hAnsi="Arial" w:cs="Arial"/>
              <w:sz w:val="24"/>
              <w:szCs w:val="24"/>
            </w:rPr>
            <w:fldChar w:fldCharType="separate"/>
          </w:r>
          <w:r w:rsidR="00676B88" w:rsidRPr="00F2483C">
            <w:rPr>
              <w:rFonts w:ascii="Arial" w:hAnsi="Arial" w:cs="Arial"/>
              <w:noProof/>
              <w:sz w:val="24"/>
              <w:szCs w:val="24"/>
            </w:rPr>
            <w:t>(Boyer, Gibson, &amp; Loretan, 1999)</w:t>
          </w:r>
          <w:r w:rsidR="00DA39D5" w:rsidRPr="00F2483C">
            <w:rPr>
              <w:rFonts w:ascii="Arial" w:hAnsi="Arial" w:cs="Arial"/>
              <w:sz w:val="24"/>
              <w:szCs w:val="24"/>
            </w:rPr>
            <w:fldChar w:fldCharType="end"/>
          </w:r>
        </w:sdtContent>
      </w:sdt>
      <w:r w:rsidR="00DA39D5" w:rsidRPr="00F2483C">
        <w:rPr>
          <w:rFonts w:ascii="Arial" w:hAnsi="Arial" w:cs="Arial"/>
          <w:sz w:val="24"/>
          <w:szCs w:val="24"/>
        </w:rPr>
        <w:t xml:space="preserve"> and </w:t>
      </w:r>
      <w:sdt>
        <w:sdtPr>
          <w:rPr>
            <w:rFonts w:ascii="Arial" w:hAnsi="Arial" w:cs="Arial"/>
            <w:sz w:val="24"/>
            <w:szCs w:val="24"/>
          </w:rPr>
          <w:id w:val="-1875460692"/>
          <w:citation/>
        </w:sdtPr>
        <w:sdtEndPr/>
        <w:sdtContent>
          <w:r w:rsidR="00E64611" w:rsidRPr="00F2483C">
            <w:rPr>
              <w:rFonts w:ascii="Arial" w:hAnsi="Arial" w:cs="Arial"/>
              <w:sz w:val="24"/>
              <w:szCs w:val="24"/>
            </w:rPr>
            <w:fldChar w:fldCharType="begin"/>
          </w:r>
          <w:r w:rsidR="00E64611" w:rsidRPr="00F2483C">
            <w:rPr>
              <w:rFonts w:ascii="Arial" w:hAnsi="Arial" w:cs="Arial"/>
              <w:sz w:val="24"/>
              <w:szCs w:val="24"/>
            </w:rPr>
            <w:instrText xml:space="preserve"> CITATION Lor00 \l 7177 </w:instrText>
          </w:r>
          <w:r w:rsidR="00E64611" w:rsidRPr="00F2483C">
            <w:rPr>
              <w:rFonts w:ascii="Arial" w:hAnsi="Arial" w:cs="Arial"/>
              <w:sz w:val="24"/>
              <w:szCs w:val="24"/>
            </w:rPr>
            <w:fldChar w:fldCharType="separate"/>
          </w:r>
          <w:r w:rsidR="00676B88" w:rsidRPr="00F2483C">
            <w:rPr>
              <w:rFonts w:ascii="Arial" w:hAnsi="Arial" w:cs="Arial"/>
              <w:noProof/>
              <w:sz w:val="24"/>
              <w:szCs w:val="24"/>
            </w:rPr>
            <w:t>(Loretan &amp; English, 2000)</w:t>
          </w:r>
          <w:r w:rsidR="00E64611" w:rsidRPr="00F2483C">
            <w:rPr>
              <w:rFonts w:ascii="Arial" w:hAnsi="Arial" w:cs="Arial"/>
              <w:sz w:val="24"/>
              <w:szCs w:val="24"/>
            </w:rPr>
            <w:fldChar w:fldCharType="end"/>
          </w:r>
        </w:sdtContent>
      </w:sdt>
      <w:r w:rsidR="00DA39D5" w:rsidRPr="00F2483C">
        <w:rPr>
          <w:rFonts w:ascii="Arial" w:hAnsi="Arial" w:cs="Arial"/>
          <w:sz w:val="24"/>
          <w:szCs w:val="24"/>
        </w:rPr>
        <w:t xml:space="preserve"> have also considered correcting for the bias in the correlation measure but </w:t>
      </w:r>
      <w:sdt>
        <w:sdtPr>
          <w:rPr>
            <w:rFonts w:ascii="Arial" w:hAnsi="Arial" w:cs="Arial"/>
            <w:sz w:val="24"/>
            <w:szCs w:val="24"/>
          </w:rPr>
          <w:id w:val="1911118550"/>
          <w:citation/>
        </w:sdtPr>
        <w:sdtEndPr/>
        <w:sdtContent>
          <w:r w:rsidR="00E64611" w:rsidRPr="00F2483C">
            <w:rPr>
              <w:rFonts w:ascii="Arial" w:hAnsi="Arial" w:cs="Arial"/>
              <w:sz w:val="24"/>
              <w:szCs w:val="24"/>
            </w:rPr>
            <w:fldChar w:fldCharType="begin"/>
          </w:r>
          <w:r w:rsidR="00E64611" w:rsidRPr="00F2483C">
            <w:rPr>
              <w:rFonts w:ascii="Arial" w:hAnsi="Arial" w:cs="Arial"/>
              <w:sz w:val="24"/>
              <w:szCs w:val="24"/>
            </w:rPr>
            <w:instrText xml:space="preserve"> CITATION Gia05 \l 7177 </w:instrText>
          </w:r>
          <w:r w:rsidR="00E64611" w:rsidRPr="00F2483C">
            <w:rPr>
              <w:rFonts w:ascii="Arial" w:hAnsi="Arial" w:cs="Arial"/>
              <w:sz w:val="24"/>
              <w:szCs w:val="24"/>
            </w:rPr>
            <w:fldChar w:fldCharType="separate"/>
          </w:r>
          <w:r w:rsidR="00676B88" w:rsidRPr="00F2483C">
            <w:rPr>
              <w:rFonts w:ascii="Arial" w:hAnsi="Arial" w:cs="Arial"/>
              <w:noProof/>
              <w:sz w:val="24"/>
              <w:szCs w:val="24"/>
            </w:rPr>
            <w:t>(Corsetti, Pericoli, &amp; Sbracia, 2005)</w:t>
          </w:r>
          <w:r w:rsidR="00E64611" w:rsidRPr="00F2483C">
            <w:rPr>
              <w:rFonts w:ascii="Arial" w:hAnsi="Arial" w:cs="Arial"/>
              <w:sz w:val="24"/>
              <w:szCs w:val="24"/>
            </w:rPr>
            <w:fldChar w:fldCharType="end"/>
          </w:r>
        </w:sdtContent>
      </w:sdt>
      <w:r w:rsidR="00DA39D5" w:rsidRPr="00F2483C">
        <w:rPr>
          <w:rFonts w:ascii="Arial" w:hAnsi="Arial" w:cs="Arial"/>
          <w:sz w:val="24"/>
          <w:szCs w:val="24"/>
        </w:rPr>
        <w:t xml:space="preserve"> show that the supposed results of these improvements are not realistic since too stringent</w:t>
      </w:r>
      <w:r w:rsidR="00E01AF6" w:rsidRPr="00F2483C">
        <w:rPr>
          <w:rFonts w:ascii="Arial" w:hAnsi="Arial" w:cs="Arial"/>
          <w:sz w:val="24"/>
          <w:szCs w:val="24"/>
        </w:rPr>
        <w:t xml:space="preserve"> and unrealistic</w:t>
      </w:r>
      <w:r w:rsidR="00DA39D5" w:rsidRPr="00F2483C">
        <w:rPr>
          <w:rFonts w:ascii="Arial" w:hAnsi="Arial" w:cs="Arial"/>
          <w:sz w:val="24"/>
          <w:szCs w:val="24"/>
        </w:rPr>
        <w:t xml:space="preserve"> assumptions are made regarding the variance of the country-specific shocks.</w:t>
      </w:r>
      <w:r w:rsidR="009F4E15" w:rsidRPr="00F2483C">
        <w:rPr>
          <w:rFonts w:ascii="Arial" w:hAnsi="Arial" w:cs="Arial"/>
          <w:sz w:val="24"/>
          <w:szCs w:val="24"/>
        </w:rPr>
        <w:t xml:space="preserve"> </w:t>
      </w:r>
    </w:p>
    <w:p w14:paraId="5F8AAFF4" w14:textId="77777777" w:rsidR="00A252A4" w:rsidRPr="00F2483C" w:rsidRDefault="00A252A4" w:rsidP="00F2483C">
      <w:pPr>
        <w:spacing w:line="360" w:lineRule="auto"/>
        <w:rPr>
          <w:rFonts w:ascii="Arial" w:hAnsi="Arial" w:cs="Arial"/>
          <w:sz w:val="24"/>
          <w:szCs w:val="24"/>
        </w:rPr>
      </w:pPr>
      <w:r w:rsidRPr="00F2483C">
        <w:rPr>
          <w:rFonts w:ascii="Arial" w:hAnsi="Arial" w:cs="Arial"/>
          <w:sz w:val="24"/>
          <w:szCs w:val="24"/>
        </w:rPr>
        <w:t xml:space="preserve">Multiple regression techniques have been considered to study contagion whilst circumventing the issues arising from correlation analysis. This methodology of analysing contagion was introduced by </w:t>
      </w:r>
      <w:sdt>
        <w:sdtPr>
          <w:rPr>
            <w:rFonts w:ascii="Arial" w:hAnsi="Arial" w:cs="Arial"/>
            <w:sz w:val="24"/>
            <w:szCs w:val="24"/>
          </w:rPr>
          <w:id w:val="-837303617"/>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CITATION Nee06 \l 7177 </w:instrText>
          </w:r>
          <w:r w:rsidRPr="00F2483C">
            <w:rPr>
              <w:rFonts w:ascii="Arial" w:hAnsi="Arial" w:cs="Arial"/>
              <w:sz w:val="24"/>
              <w:szCs w:val="24"/>
            </w:rPr>
            <w:fldChar w:fldCharType="separate"/>
          </w:r>
          <w:r w:rsidR="00676B88" w:rsidRPr="00F2483C">
            <w:rPr>
              <w:rFonts w:ascii="Arial" w:hAnsi="Arial" w:cs="Arial"/>
              <w:noProof/>
              <w:sz w:val="24"/>
              <w:szCs w:val="24"/>
            </w:rPr>
            <w:t>(Horen, Jager, &amp; Klaassen, 2006)</w:t>
          </w:r>
          <w:r w:rsidRPr="00F2483C">
            <w:rPr>
              <w:rFonts w:ascii="Arial" w:hAnsi="Arial" w:cs="Arial"/>
              <w:sz w:val="24"/>
              <w:szCs w:val="24"/>
            </w:rPr>
            <w:fldChar w:fldCharType="end"/>
          </w:r>
        </w:sdtContent>
      </w:sdt>
      <w:r w:rsidRPr="00F2483C">
        <w:rPr>
          <w:rFonts w:ascii="Arial" w:hAnsi="Arial" w:cs="Arial"/>
          <w:sz w:val="24"/>
          <w:szCs w:val="24"/>
        </w:rPr>
        <w:t xml:space="preserve"> who considered the contagion effects during the Asian crisis of 1997 from the </w:t>
      </w:r>
      <w:r w:rsidR="00097AE9" w:rsidRPr="00F2483C">
        <w:rPr>
          <w:rFonts w:ascii="Arial" w:hAnsi="Arial" w:cs="Arial"/>
          <w:sz w:val="24"/>
          <w:szCs w:val="24"/>
        </w:rPr>
        <w:t>origin of the crisis</w:t>
      </w:r>
      <w:r w:rsidRPr="00F2483C">
        <w:rPr>
          <w:rFonts w:ascii="Arial" w:hAnsi="Arial" w:cs="Arial"/>
          <w:sz w:val="24"/>
          <w:szCs w:val="24"/>
        </w:rPr>
        <w:t>, the</w:t>
      </w:r>
      <w:r w:rsidR="00097AE9" w:rsidRPr="00F2483C">
        <w:rPr>
          <w:rFonts w:ascii="Arial" w:hAnsi="Arial" w:cs="Arial"/>
          <w:sz w:val="24"/>
          <w:szCs w:val="24"/>
        </w:rPr>
        <w:t xml:space="preserve"> exchange market of Thailand</w:t>
      </w:r>
      <w:r w:rsidRPr="00F2483C">
        <w:rPr>
          <w:rFonts w:ascii="Arial" w:hAnsi="Arial" w:cs="Arial"/>
          <w:sz w:val="24"/>
          <w:szCs w:val="24"/>
        </w:rPr>
        <w:t xml:space="preserve">, to the exchange markets of the Philippines, Indonesia, Malaysia and Korea. The authors follow the work of </w:t>
      </w:r>
      <w:sdt>
        <w:sdtPr>
          <w:rPr>
            <w:rFonts w:ascii="Arial" w:hAnsi="Arial" w:cs="Arial"/>
            <w:sz w:val="24"/>
            <w:szCs w:val="24"/>
          </w:rPr>
          <w:id w:val="1442563439"/>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Lan77 \l 7177 </w:instrText>
          </w:r>
          <w:r w:rsidRPr="00F2483C">
            <w:rPr>
              <w:rFonts w:ascii="Arial" w:hAnsi="Arial" w:cs="Arial"/>
              <w:sz w:val="24"/>
              <w:szCs w:val="24"/>
            </w:rPr>
            <w:fldChar w:fldCharType="separate"/>
          </w:r>
          <w:r w:rsidR="00676B88" w:rsidRPr="00F2483C">
            <w:rPr>
              <w:rFonts w:ascii="Arial" w:hAnsi="Arial" w:cs="Arial"/>
              <w:noProof/>
              <w:sz w:val="24"/>
              <w:szCs w:val="24"/>
            </w:rPr>
            <w:t>(Girton &amp; Roper, 1977)</w:t>
          </w:r>
          <w:r w:rsidRPr="00F2483C">
            <w:rPr>
              <w:rFonts w:ascii="Arial" w:hAnsi="Arial" w:cs="Arial"/>
              <w:sz w:val="24"/>
              <w:szCs w:val="24"/>
            </w:rPr>
            <w:fldChar w:fldCharType="end"/>
          </w:r>
        </w:sdtContent>
      </w:sdt>
      <w:r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CF265F">
        <w:rPr>
          <w:rFonts w:ascii="Arial" w:hAnsi="Arial" w:cs="Arial"/>
          <w:sz w:val="24"/>
          <w:szCs w:val="24"/>
        </w:rPr>
        <w:t>by considering</w:t>
      </w:r>
      <w:r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In line with this methodology, </w:t>
      </w:r>
      <w:sdt>
        <w:sdtPr>
          <w:rPr>
            <w:rFonts w:ascii="Arial" w:hAnsi="Arial" w:cs="Arial"/>
            <w:sz w:val="24"/>
            <w:szCs w:val="24"/>
          </w:rPr>
          <w:id w:val="711394871"/>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Mon05 \l 7177 </w:instrText>
          </w:r>
          <w:r w:rsidRPr="00F2483C">
            <w:rPr>
              <w:rFonts w:ascii="Arial" w:hAnsi="Arial" w:cs="Arial"/>
              <w:sz w:val="24"/>
              <w:szCs w:val="24"/>
            </w:rPr>
            <w:fldChar w:fldCharType="separate"/>
          </w:r>
          <w:r w:rsidR="00676B88" w:rsidRPr="00F2483C">
            <w:rPr>
              <w:rFonts w:ascii="Arial" w:hAnsi="Arial" w:cs="Arial"/>
              <w:noProof/>
              <w:sz w:val="24"/>
              <w:szCs w:val="24"/>
            </w:rPr>
            <w:t>(Billio, Duca, &amp; Pelizzon, 2005)</w:t>
          </w:r>
          <w:r w:rsidRPr="00F2483C">
            <w:rPr>
              <w:rFonts w:ascii="Arial" w:hAnsi="Arial" w:cs="Arial"/>
              <w:sz w:val="24"/>
              <w:szCs w:val="24"/>
            </w:rPr>
            <w:fldChar w:fldCharType="end"/>
          </w:r>
        </w:sdtContent>
      </w:sdt>
      <w:r w:rsidRPr="00F2483C">
        <w:rPr>
          <w:rFonts w:ascii="Arial" w:hAnsi="Arial" w:cs="Arial"/>
          <w:sz w:val="24"/>
          <w:szCs w:val="24"/>
        </w:rPr>
        <w:t xml:space="preserve"> incorporate regime switching models in detecting contagion. By using Markov switching Error Correction Models, the authors provide a way to ensure that the crisis periods are endogenously defined. Moreover, by considering the </w:t>
      </w:r>
      <w:r w:rsidR="00097AE9" w:rsidRPr="00F2483C">
        <w:rPr>
          <w:rFonts w:ascii="Arial" w:hAnsi="Arial" w:cs="Arial"/>
          <w:sz w:val="24"/>
          <w:szCs w:val="24"/>
        </w:rPr>
        <w:t xml:space="preserve">estimated coefficient of </w:t>
      </w:r>
      <w:r w:rsidRPr="00F2483C">
        <w:rPr>
          <w:rFonts w:ascii="Arial" w:hAnsi="Arial" w:cs="Arial"/>
          <w:sz w:val="24"/>
          <w:szCs w:val="24"/>
        </w:rPr>
        <w:t>the error correction term, the authors can directly test whether investors ignore economic fundamentals during times of economic crisis. To test their methodology, the authors tested for contagion between the European stock market</w:t>
      </w:r>
      <w:r w:rsidR="00097AE9" w:rsidRPr="00F2483C">
        <w:rPr>
          <w:rFonts w:ascii="Arial" w:hAnsi="Arial" w:cs="Arial"/>
          <w:sz w:val="24"/>
          <w:szCs w:val="24"/>
        </w:rPr>
        <w:t>, Hong Kong stock market</w:t>
      </w:r>
      <w:r w:rsidRPr="00F2483C">
        <w:rPr>
          <w:rFonts w:ascii="Arial" w:hAnsi="Arial" w:cs="Arial"/>
          <w:sz w:val="24"/>
          <w:szCs w:val="24"/>
        </w:rPr>
        <w:t xml:space="preserve"> and the American Stock </w:t>
      </w:r>
      <w:r w:rsidRPr="00F2483C">
        <w:rPr>
          <w:rFonts w:ascii="Arial" w:hAnsi="Arial" w:cs="Arial"/>
          <w:sz w:val="24"/>
          <w:szCs w:val="24"/>
        </w:rPr>
        <w:lastRenderedPageBreak/>
        <w:t xml:space="preserve">market during the Asian crisis of 1997. By utilizing time-varying quantile regression, </w:t>
      </w:r>
      <w:r w:rsidRPr="00F2483C">
        <w:rPr>
          <w:rFonts w:ascii="Arial" w:hAnsi="Arial" w:cs="Arial"/>
          <w:noProof/>
          <w:sz w:val="24"/>
          <w:szCs w:val="24"/>
        </w:rPr>
        <w:t>(Ye, Luo, &amp; Liu, 2017)</w:t>
      </w:r>
      <w:r w:rsidRPr="00F2483C">
        <w:rPr>
          <w:rFonts w:ascii="Arial" w:hAnsi="Arial" w:cs="Arial"/>
          <w:sz w:val="24"/>
          <w:szCs w:val="24"/>
        </w:rPr>
        <w:t xml:space="preserve"> studied contagion between the </w:t>
      </w:r>
      <w:r w:rsidR="00097AE9" w:rsidRPr="00F2483C">
        <w:rPr>
          <w:rFonts w:ascii="Arial" w:hAnsi="Arial" w:cs="Arial"/>
          <w:sz w:val="24"/>
          <w:szCs w:val="24"/>
        </w:rPr>
        <w:t xml:space="preserve">Asian, </w:t>
      </w:r>
      <w:r w:rsidRPr="00F2483C">
        <w:rPr>
          <w:rFonts w:ascii="Arial" w:hAnsi="Arial" w:cs="Arial"/>
          <w:sz w:val="24"/>
          <w:szCs w:val="24"/>
        </w:rPr>
        <w:t xml:space="preserve">US, and European equity markets during the 2007-2009 banking crisis. The authors make use of the quantile-specific odds ratio (qor) that indicates the odds of two random variables simultaneously being below their specified quantiles. This method has the added advantage of a clear interpretation since it is location and scale independent, thus providing a more transparent assessment of the local association structures. By utilizing quantile regression, </w:t>
      </w:r>
      <w:sdt>
        <w:sdtPr>
          <w:rPr>
            <w:rFonts w:ascii="Arial" w:hAnsi="Arial" w:cs="Arial"/>
            <w:sz w:val="24"/>
            <w:szCs w:val="24"/>
          </w:rPr>
          <w:id w:val="-331530603"/>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Lyo18 \l 7177 </w:instrText>
          </w:r>
          <w:r w:rsidRPr="00F2483C">
            <w:rPr>
              <w:rFonts w:ascii="Arial" w:hAnsi="Arial" w:cs="Arial"/>
              <w:sz w:val="24"/>
              <w:szCs w:val="24"/>
            </w:rPr>
            <w:fldChar w:fldCharType="separate"/>
          </w:r>
          <w:r w:rsidR="00676B88" w:rsidRPr="00F2483C">
            <w:rPr>
              <w:rFonts w:ascii="Arial" w:hAnsi="Arial" w:cs="Arial"/>
              <w:noProof/>
              <w:sz w:val="24"/>
              <w:szCs w:val="24"/>
            </w:rPr>
            <w:t>(Lyocsa &amp; Horvath, 2018)</w:t>
          </w:r>
          <w:r w:rsidRPr="00F2483C">
            <w:rPr>
              <w:rFonts w:ascii="Arial" w:hAnsi="Arial" w:cs="Arial"/>
              <w:sz w:val="24"/>
              <w:szCs w:val="24"/>
            </w:rPr>
            <w:fldChar w:fldCharType="end"/>
          </w:r>
        </w:sdtContent>
      </w:sdt>
      <w:r w:rsidRPr="00F2483C">
        <w:rPr>
          <w:rFonts w:ascii="Arial" w:hAnsi="Arial" w:cs="Arial"/>
          <w:sz w:val="24"/>
          <w:szCs w:val="24"/>
        </w:rPr>
        <w:t xml:space="preserve"> also </w:t>
      </w:r>
      <w:r w:rsidR="00097AE9" w:rsidRPr="00F2483C">
        <w:rPr>
          <w:rFonts w:ascii="Arial" w:hAnsi="Arial" w:cs="Arial"/>
          <w:sz w:val="24"/>
          <w:szCs w:val="24"/>
        </w:rPr>
        <w:t>considered contagion from the U</w:t>
      </w:r>
      <w:r w:rsidRPr="00F2483C">
        <w:rPr>
          <w:rFonts w:ascii="Arial" w:hAnsi="Arial" w:cs="Arial"/>
          <w:sz w:val="24"/>
          <w:szCs w:val="24"/>
        </w:rPr>
        <w:t xml:space="preserve">S </w:t>
      </w:r>
      <w:r w:rsidR="00097AE9" w:rsidRPr="00F2483C">
        <w:rPr>
          <w:rFonts w:ascii="Arial" w:hAnsi="Arial" w:cs="Arial"/>
          <w:sz w:val="24"/>
          <w:szCs w:val="24"/>
        </w:rPr>
        <w:t xml:space="preserve">equity </w:t>
      </w:r>
      <w:r w:rsidRPr="00F2483C">
        <w:rPr>
          <w:rFonts w:ascii="Arial" w:hAnsi="Arial" w:cs="Arial"/>
          <w:sz w:val="24"/>
          <w:szCs w:val="24"/>
        </w:rPr>
        <w:t xml:space="preserve">market to </w:t>
      </w:r>
      <w:r w:rsidR="00097AE9" w:rsidRPr="00F2483C">
        <w:rPr>
          <w:rFonts w:ascii="Arial" w:hAnsi="Arial" w:cs="Arial"/>
          <w:sz w:val="24"/>
          <w:szCs w:val="24"/>
        </w:rPr>
        <w:t xml:space="preserve">the equity markets of </w:t>
      </w:r>
      <w:r w:rsidRPr="00F2483C">
        <w:rPr>
          <w:rFonts w:ascii="Arial" w:hAnsi="Arial" w:cs="Arial"/>
          <w:sz w:val="24"/>
          <w:szCs w:val="24"/>
        </w:rPr>
        <w:t xml:space="preserve">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sdt>
        <w:sdtPr>
          <w:rPr>
            <w:rFonts w:ascii="Arial" w:hAnsi="Arial" w:cs="Arial"/>
            <w:sz w:val="24"/>
            <w:szCs w:val="24"/>
          </w:rPr>
          <w:id w:val="602158262"/>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Gee05 \l 7177 </w:instrText>
          </w:r>
          <w:r w:rsidRPr="00F2483C">
            <w:rPr>
              <w:rFonts w:ascii="Arial" w:hAnsi="Arial" w:cs="Arial"/>
              <w:sz w:val="24"/>
              <w:szCs w:val="24"/>
            </w:rPr>
            <w:fldChar w:fldCharType="separate"/>
          </w:r>
          <w:r w:rsidR="00676B88" w:rsidRPr="00F2483C">
            <w:rPr>
              <w:rFonts w:ascii="Arial" w:hAnsi="Arial" w:cs="Arial"/>
              <w:noProof/>
              <w:sz w:val="24"/>
              <w:szCs w:val="24"/>
            </w:rPr>
            <w:t>(Bekhaert, Harvey, &amp; Ng, 2005)</w:t>
          </w:r>
          <w:r w:rsidRPr="00F2483C">
            <w:rPr>
              <w:rFonts w:ascii="Arial" w:hAnsi="Arial" w:cs="Arial"/>
              <w:sz w:val="24"/>
              <w:szCs w:val="24"/>
            </w:rPr>
            <w:fldChar w:fldCharType="end"/>
          </w:r>
        </w:sdtContent>
      </w:sdt>
      <w:r w:rsidRPr="00F2483C">
        <w:rPr>
          <w:rFonts w:ascii="Arial" w:hAnsi="Arial" w:cs="Arial"/>
          <w:sz w:val="24"/>
          <w:szCs w:val="24"/>
        </w:rPr>
        <w:t xml:space="preserve">. The methodologies of </w:t>
      </w:r>
      <w:sdt>
        <w:sdtPr>
          <w:rPr>
            <w:rFonts w:ascii="Arial" w:hAnsi="Arial" w:cs="Arial"/>
            <w:sz w:val="24"/>
            <w:szCs w:val="24"/>
          </w:rPr>
          <w:id w:val="2057505672"/>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Mon05 \l 7177 </w:instrText>
          </w:r>
          <w:r w:rsidRPr="00F2483C">
            <w:rPr>
              <w:rFonts w:ascii="Arial" w:hAnsi="Arial" w:cs="Arial"/>
              <w:sz w:val="24"/>
              <w:szCs w:val="24"/>
            </w:rPr>
            <w:fldChar w:fldCharType="separate"/>
          </w:r>
          <w:r w:rsidR="00676B88" w:rsidRPr="00F2483C">
            <w:rPr>
              <w:rFonts w:ascii="Arial" w:hAnsi="Arial" w:cs="Arial"/>
              <w:noProof/>
              <w:sz w:val="24"/>
              <w:szCs w:val="24"/>
            </w:rPr>
            <w:t>(Billio, Duca, &amp; Pelizzon, 2005)</w:t>
          </w:r>
          <w:r w:rsidRPr="00F2483C">
            <w:rPr>
              <w:rFonts w:ascii="Arial" w:hAnsi="Arial" w:cs="Arial"/>
              <w:sz w:val="24"/>
              <w:szCs w:val="24"/>
            </w:rPr>
            <w:fldChar w:fldCharType="end"/>
          </w:r>
        </w:sdtContent>
      </w:sdt>
      <w:r w:rsidRPr="00F2483C">
        <w:rPr>
          <w:rFonts w:ascii="Arial" w:hAnsi="Arial" w:cs="Arial"/>
          <w:sz w:val="24"/>
          <w:szCs w:val="24"/>
        </w:rPr>
        <w:t xml:space="preserve"> and </w:t>
      </w:r>
      <w:r w:rsidRPr="00F2483C">
        <w:rPr>
          <w:rFonts w:ascii="Arial" w:hAnsi="Arial" w:cs="Arial"/>
          <w:noProof/>
          <w:sz w:val="24"/>
          <w:szCs w:val="24"/>
        </w:rPr>
        <w:t>(Ye, Luo, &amp; Liu, 2017)</w:t>
      </w:r>
      <w:r w:rsidRPr="00F2483C">
        <w:rPr>
          <w:rFonts w:ascii="Arial" w:hAnsi="Arial" w:cs="Arial"/>
          <w:sz w:val="24"/>
          <w:szCs w:val="24"/>
        </w:rPr>
        <w:t xml:space="preserve"> were combined by </w:t>
      </w:r>
      <w:sdt>
        <w:sdtPr>
          <w:rPr>
            <w:rFonts w:ascii="Arial" w:hAnsi="Arial" w:cs="Arial"/>
            <w:sz w:val="24"/>
            <w:szCs w:val="24"/>
          </w:rPr>
          <w:id w:val="-1892962213"/>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Wuy16 \l 7177 </w:instrText>
          </w:r>
          <w:r w:rsidRPr="00F2483C">
            <w:rPr>
              <w:rFonts w:ascii="Arial" w:hAnsi="Arial" w:cs="Arial"/>
              <w:sz w:val="24"/>
              <w:szCs w:val="24"/>
            </w:rPr>
            <w:fldChar w:fldCharType="separate"/>
          </w:r>
          <w:r w:rsidR="00676B88" w:rsidRPr="00F2483C">
            <w:rPr>
              <w:rFonts w:ascii="Arial" w:hAnsi="Arial" w:cs="Arial"/>
              <w:noProof/>
              <w:sz w:val="24"/>
              <w:szCs w:val="24"/>
            </w:rPr>
            <w:t>(Ye, Zhu, Wu, &amp; Miao, 2016)</w:t>
          </w:r>
          <w:r w:rsidRPr="00F2483C">
            <w:rPr>
              <w:rFonts w:ascii="Arial" w:hAnsi="Arial" w:cs="Arial"/>
              <w:sz w:val="24"/>
              <w:szCs w:val="24"/>
            </w:rPr>
            <w:fldChar w:fldCharType="end"/>
          </w:r>
        </w:sdtContent>
      </w:sdt>
      <w:r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668D1CDF" w14:textId="77777777" w:rsidR="009E1D9C" w:rsidRPr="00F2483C" w:rsidRDefault="00A252A4" w:rsidP="00F2483C">
      <w:pPr>
        <w:spacing w:line="360" w:lineRule="auto"/>
        <w:rPr>
          <w:rFonts w:ascii="Arial" w:hAnsi="Arial" w:cs="Arial"/>
          <w:sz w:val="24"/>
          <w:szCs w:val="24"/>
        </w:rPr>
      </w:pPr>
      <w:r w:rsidRPr="00F2483C">
        <w:rPr>
          <w:rFonts w:ascii="Arial" w:hAnsi="Arial" w:cs="Arial"/>
          <w:sz w:val="24"/>
          <w:szCs w:val="24"/>
        </w:rPr>
        <w:t>C</w:t>
      </w:r>
      <w:r w:rsidR="00F740EB" w:rsidRPr="00F2483C">
        <w:rPr>
          <w:rFonts w:ascii="Arial" w:hAnsi="Arial" w:cs="Arial"/>
          <w:sz w:val="24"/>
          <w:szCs w:val="24"/>
        </w:rPr>
        <w:t xml:space="preserve">orrelation analysis is </w:t>
      </w:r>
      <w:r w:rsidRPr="00F2483C">
        <w:rPr>
          <w:rFonts w:ascii="Arial" w:hAnsi="Arial" w:cs="Arial"/>
          <w:sz w:val="24"/>
          <w:szCs w:val="24"/>
        </w:rPr>
        <w:t xml:space="preserve">also </w:t>
      </w:r>
      <w:r w:rsidR="00F740EB" w:rsidRPr="00F2483C">
        <w:rPr>
          <w:rFonts w:ascii="Arial" w:hAnsi="Arial" w:cs="Arial"/>
          <w:sz w:val="24"/>
          <w:szCs w:val="24"/>
        </w:rPr>
        <w:t xml:space="preserve">circumvented </w:t>
      </w:r>
      <w:r w:rsidR="00164FD3" w:rsidRPr="00F2483C">
        <w:rPr>
          <w:rFonts w:ascii="Arial" w:hAnsi="Arial" w:cs="Arial"/>
          <w:sz w:val="24"/>
          <w:szCs w:val="24"/>
        </w:rPr>
        <w:t>by</w:t>
      </w:r>
      <w:r w:rsidR="008B06D4" w:rsidRPr="00F2483C">
        <w:rPr>
          <w:rFonts w:ascii="Arial" w:hAnsi="Arial" w:cs="Arial"/>
          <w:sz w:val="24"/>
          <w:szCs w:val="24"/>
        </w:rPr>
        <w:t xml:space="preserve"> authors like</w:t>
      </w:r>
      <w:r w:rsidR="00164FD3" w:rsidRPr="00F2483C">
        <w:rPr>
          <w:rFonts w:ascii="Arial" w:hAnsi="Arial" w:cs="Arial"/>
          <w:sz w:val="24"/>
          <w:szCs w:val="24"/>
        </w:rPr>
        <w:t xml:space="preserve"> </w:t>
      </w:r>
      <w:sdt>
        <w:sdtPr>
          <w:rPr>
            <w:rFonts w:ascii="Arial" w:hAnsi="Arial" w:cs="Arial"/>
            <w:sz w:val="24"/>
            <w:szCs w:val="24"/>
          </w:rPr>
          <w:id w:val="2027133744"/>
          <w:citation/>
        </w:sdtPr>
        <w:sdtEndPr/>
        <w:sdtContent>
          <w:r w:rsidR="00164FD3" w:rsidRPr="00F2483C">
            <w:rPr>
              <w:rFonts w:ascii="Arial" w:hAnsi="Arial" w:cs="Arial"/>
              <w:sz w:val="24"/>
              <w:szCs w:val="24"/>
            </w:rPr>
            <w:fldChar w:fldCharType="begin"/>
          </w:r>
          <w:r w:rsidR="00164FD3" w:rsidRPr="00F2483C">
            <w:rPr>
              <w:rFonts w:ascii="Arial" w:hAnsi="Arial" w:cs="Arial"/>
              <w:sz w:val="24"/>
              <w:szCs w:val="24"/>
            </w:rPr>
            <w:instrText xml:space="preserve"> CITATION Gee05 \l 7177 </w:instrText>
          </w:r>
          <w:r w:rsidR="00164FD3" w:rsidRPr="00F2483C">
            <w:rPr>
              <w:rFonts w:ascii="Arial" w:hAnsi="Arial" w:cs="Arial"/>
              <w:sz w:val="24"/>
              <w:szCs w:val="24"/>
            </w:rPr>
            <w:fldChar w:fldCharType="separate"/>
          </w:r>
          <w:r w:rsidR="00676B88" w:rsidRPr="00F2483C">
            <w:rPr>
              <w:rFonts w:ascii="Arial" w:hAnsi="Arial" w:cs="Arial"/>
              <w:noProof/>
              <w:sz w:val="24"/>
              <w:szCs w:val="24"/>
            </w:rPr>
            <w:t>(Bekhaert, Harvey, &amp; Ng, 2005)</w:t>
          </w:r>
          <w:r w:rsidR="00164FD3" w:rsidRPr="00F2483C">
            <w:rPr>
              <w:rFonts w:ascii="Arial" w:hAnsi="Arial" w:cs="Arial"/>
              <w:sz w:val="24"/>
              <w:szCs w:val="24"/>
            </w:rPr>
            <w:fldChar w:fldCharType="end"/>
          </w:r>
        </w:sdtContent>
      </w:sdt>
      <w:r w:rsidR="00F740EB" w:rsidRPr="00F2483C">
        <w:rPr>
          <w:rFonts w:ascii="Arial" w:hAnsi="Arial" w:cs="Arial"/>
          <w:sz w:val="24"/>
          <w:szCs w:val="24"/>
        </w:rPr>
        <w:t xml:space="preserve"> </w:t>
      </w:r>
      <w:r w:rsidR="00D405EC" w:rsidRPr="00F2483C">
        <w:rPr>
          <w:rFonts w:ascii="Arial" w:hAnsi="Arial" w:cs="Arial"/>
          <w:sz w:val="24"/>
          <w:szCs w:val="24"/>
        </w:rPr>
        <w:t>by using</w:t>
      </w:r>
      <w:r w:rsidR="00164FD3" w:rsidRPr="00F2483C">
        <w:rPr>
          <w:rFonts w:ascii="Arial" w:hAnsi="Arial" w:cs="Arial"/>
          <w:sz w:val="24"/>
          <w:szCs w:val="24"/>
        </w:rPr>
        <w:t xml:space="preserve"> a </w:t>
      </w:r>
      <w:r w:rsidR="00A000C5" w:rsidRPr="00F2483C">
        <w:rPr>
          <w:rFonts w:ascii="Arial" w:hAnsi="Arial" w:cs="Arial"/>
          <w:sz w:val="24"/>
          <w:szCs w:val="24"/>
        </w:rPr>
        <w:t>two-factor</w:t>
      </w:r>
      <w:r w:rsidR="00164FD3" w:rsidRPr="00F2483C">
        <w:rPr>
          <w:rFonts w:ascii="Arial" w:hAnsi="Arial" w:cs="Arial"/>
          <w:sz w:val="24"/>
          <w:szCs w:val="24"/>
        </w:rPr>
        <w:t xml:space="preserve"> model to study contagion between three regions, namely Europe, </w:t>
      </w:r>
      <w:r w:rsidR="00097AE9" w:rsidRPr="00F2483C">
        <w:rPr>
          <w:rFonts w:ascii="Arial" w:hAnsi="Arial" w:cs="Arial"/>
          <w:sz w:val="24"/>
          <w:szCs w:val="24"/>
        </w:rPr>
        <w:t xml:space="preserve">Latin America  and </w:t>
      </w:r>
      <w:r w:rsidR="00164FD3" w:rsidRPr="00F2483C">
        <w:rPr>
          <w:rFonts w:ascii="Arial" w:hAnsi="Arial" w:cs="Arial"/>
          <w:sz w:val="24"/>
          <w:szCs w:val="24"/>
        </w:rPr>
        <w:t>Southeast Asia. The factors that are used are a regiona</w:t>
      </w:r>
      <w:r w:rsidR="00E01AF6" w:rsidRPr="00F2483C">
        <w:rPr>
          <w:rFonts w:ascii="Arial" w:hAnsi="Arial" w:cs="Arial"/>
          <w:sz w:val="24"/>
          <w:szCs w:val="24"/>
        </w:rPr>
        <w:t xml:space="preserve">l equity portfolio return and </w:t>
      </w:r>
      <w:r w:rsidR="00164FD3" w:rsidRPr="00F2483C">
        <w:rPr>
          <w:rFonts w:ascii="Arial" w:hAnsi="Arial" w:cs="Arial"/>
          <w:sz w:val="24"/>
          <w:szCs w:val="24"/>
        </w:rPr>
        <w:t>U.S. equity market return. This is expanded by modelling return with a Generalised Auto Regressive Conditional Heteroscedasticity (GARCH) model with asymmetry</w:t>
      </w:r>
      <w:r w:rsidR="00571F0D" w:rsidRPr="00F2483C">
        <w:rPr>
          <w:rFonts w:ascii="Arial" w:hAnsi="Arial" w:cs="Arial"/>
          <w:sz w:val="24"/>
          <w:szCs w:val="24"/>
        </w:rPr>
        <w:t>.</w:t>
      </w:r>
      <w:r w:rsidR="00164FD3" w:rsidRPr="00F2483C">
        <w:rPr>
          <w:rFonts w:ascii="Arial" w:hAnsi="Arial" w:cs="Arial"/>
          <w:sz w:val="24"/>
          <w:szCs w:val="24"/>
        </w:rPr>
        <w:t xml:space="preserve"> </w:t>
      </w:r>
      <w:r w:rsidR="005154E0" w:rsidRPr="00F2483C">
        <w:rPr>
          <w:rFonts w:ascii="Arial" w:hAnsi="Arial" w:cs="Arial"/>
          <w:sz w:val="24"/>
          <w:szCs w:val="24"/>
        </w:rPr>
        <w:t xml:space="preserve">The use of GARCH-type models can be seen by a variety of authors. </w:t>
      </w:r>
      <w:r w:rsidR="00843F3C" w:rsidRPr="00F2483C">
        <w:rPr>
          <w:rFonts w:ascii="Arial" w:hAnsi="Arial" w:cs="Arial"/>
          <w:sz w:val="24"/>
          <w:szCs w:val="24"/>
        </w:rPr>
        <w:t xml:space="preserve">A VAR-DCC-GARCH model is employed by </w:t>
      </w:r>
      <w:sdt>
        <w:sdtPr>
          <w:rPr>
            <w:rFonts w:ascii="Arial" w:hAnsi="Arial" w:cs="Arial"/>
            <w:sz w:val="24"/>
            <w:szCs w:val="24"/>
          </w:rPr>
          <w:id w:val="-182362772"/>
          <w:citation/>
        </w:sdtPr>
        <w:sdtEndPr/>
        <w:sdtContent>
          <w:r w:rsidR="00843F3C" w:rsidRPr="00F2483C">
            <w:rPr>
              <w:rFonts w:ascii="Arial" w:hAnsi="Arial" w:cs="Arial"/>
              <w:sz w:val="24"/>
              <w:szCs w:val="24"/>
            </w:rPr>
            <w:fldChar w:fldCharType="begin"/>
          </w:r>
          <w:r w:rsidR="00843F3C" w:rsidRPr="00F2483C">
            <w:rPr>
              <w:rFonts w:ascii="Arial" w:hAnsi="Arial" w:cs="Arial"/>
              <w:sz w:val="24"/>
              <w:szCs w:val="24"/>
            </w:rPr>
            <w:instrText xml:space="preserve"> CITATION Lum18 \l 7177 </w:instrText>
          </w:r>
          <w:r w:rsidR="00843F3C" w:rsidRPr="00F2483C">
            <w:rPr>
              <w:rFonts w:ascii="Arial" w:hAnsi="Arial" w:cs="Arial"/>
              <w:sz w:val="24"/>
              <w:szCs w:val="24"/>
            </w:rPr>
            <w:fldChar w:fldCharType="separate"/>
          </w:r>
          <w:r w:rsidR="00676B88" w:rsidRPr="00F2483C">
            <w:rPr>
              <w:rFonts w:ascii="Arial" w:hAnsi="Arial" w:cs="Arial"/>
              <w:noProof/>
              <w:sz w:val="24"/>
              <w:szCs w:val="24"/>
            </w:rPr>
            <w:t>(Bonga-Bonga, 2018)</w:t>
          </w:r>
          <w:r w:rsidR="00843F3C" w:rsidRPr="00F2483C">
            <w:rPr>
              <w:rFonts w:ascii="Arial" w:hAnsi="Arial" w:cs="Arial"/>
              <w:sz w:val="24"/>
              <w:szCs w:val="24"/>
            </w:rPr>
            <w:fldChar w:fldCharType="end"/>
          </w:r>
        </w:sdtContent>
      </w:sdt>
      <w:r w:rsidR="00843F3C" w:rsidRPr="00F2483C">
        <w:rPr>
          <w:rFonts w:ascii="Arial" w:hAnsi="Arial" w:cs="Arial"/>
          <w:sz w:val="24"/>
          <w:szCs w:val="24"/>
        </w:rPr>
        <w:t xml:space="preserve"> to specifically assess the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w:t>
      </w:r>
      <w:r w:rsidR="005154E0" w:rsidRPr="00F2483C">
        <w:rPr>
          <w:rFonts w:ascii="Arial" w:hAnsi="Arial" w:cs="Arial"/>
          <w:sz w:val="24"/>
          <w:szCs w:val="24"/>
        </w:rPr>
        <w:t xml:space="preserve">A DCC-GARCH model was used by </w:t>
      </w:r>
      <w:sdt>
        <w:sdtPr>
          <w:rPr>
            <w:rFonts w:ascii="Arial" w:hAnsi="Arial" w:cs="Arial"/>
            <w:sz w:val="24"/>
            <w:szCs w:val="24"/>
          </w:rPr>
          <w:id w:val="1093677323"/>
          <w:citation/>
        </w:sdtPr>
        <w:sdtEndPr/>
        <w:sdtContent>
          <w:r w:rsidR="005154E0" w:rsidRPr="00F2483C">
            <w:rPr>
              <w:rFonts w:ascii="Arial" w:hAnsi="Arial" w:cs="Arial"/>
              <w:sz w:val="24"/>
              <w:szCs w:val="24"/>
            </w:rPr>
            <w:fldChar w:fldCharType="begin"/>
          </w:r>
          <w:r w:rsidR="005154E0" w:rsidRPr="00F2483C">
            <w:rPr>
              <w:rFonts w:ascii="Arial" w:hAnsi="Arial" w:cs="Arial"/>
              <w:sz w:val="24"/>
              <w:szCs w:val="24"/>
            </w:rPr>
            <w:instrText xml:space="preserve"> CITATION MdA18 \l 7177 </w:instrText>
          </w:r>
          <w:r w:rsidR="005154E0" w:rsidRPr="00F2483C">
            <w:rPr>
              <w:rFonts w:ascii="Arial" w:hAnsi="Arial" w:cs="Arial"/>
              <w:sz w:val="24"/>
              <w:szCs w:val="24"/>
            </w:rPr>
            <w:fldChar w:fldCharType="separate"/>
          </w:r>
          <w:r w:rsidR="00676B88" w:rsidRPr="00F2483C">
            <w:rPr>
              <w:rFonts w:ascii="Arial" w:hAnsi="Arial" w:cs="Arial"/>
              <w:noProof/>
              <w:sz w:val="24"/>
              <w:szCs w:val="24"/>
            </w:rPr>
            <w:t xml:space="preserve">(Akhtaruzzaman &amp; </w:t>
          </w:r>
          <w:r w:rsidR="00676B88" w:rsidRPr="00F2483C">
            <w:rPr>
              <w:rFonts w:ascii="Arial" w:hAnsi="Arial" w:cs="Arial"/>
              <w:noProof/>
              <w:sz w:val="24"/>
              <w:szCs w:val="24"/>
            </w:rPr>
            <w:lastRenderedPageBreak/>
            <w:t>Shamsuddin, 2018)</w:t>
          </w:r>
          <w:r w:rsidR="005154E0" w:rsidRPr="00F2483C">
            <w:rPr>
              <w:rFonts w:ascii="Arial" w:hAnsi="Arial" w:cs="Arial"/>
              <w:sz w:val="24"/>
              <w:szCs w:val="24"/>
            </w:rPr>
            <w:fldChar w:fldCharType="end"/>
          </w:r>
        </w:sdtContent>
      </w:sdt>
      <w:r w:rsidR="005154E0" w:rsidRPr="00F2483C">
        <w:rPr>
          <w:rFonts w:ascii="Arial" w:hAnsi="Arial" w:cs="Arial"/>
          <w:sz w:val="24"/>
          <w:szCs w:val="24"/>
        </w:rPr>
        <w:t xml:space="preserve"> to measure contagion between the US and other developed, emerging and frontier economies. The main contribution is that the authors provide a disaggregated view by focussing on </w:t>
      </w:r>
      <w:r w:rsidR="008B06D4" w:rsidRPr="00F2483C">
        <w:rPr>
          <w:rFonts w:ascii="Arial" w:hAnsi="Arial" w:cs="Arial"/>
          <w:sz w:val="24"/>
          <w:szCs w:val="24"/>
        </w:rPr>
        <w:t xml:space="preserve">contagion between </w:t>
      </w:r>
      <w:r w:rsidR="005154E0" w:rsidRPr="00F2483C">
        <w:rPr>
          <w:rFonts w:ascii="Arial" w:hAnsi="Arial" w:cs="Arial"/>
          <w:sz w:val="24"/>
          <w:szCs w:val="24"/>
        </w:rPr>
        <w:t xml:space="preserve">financial and non-financial firms. By using a Fractionally Integrated Asymmetric Power ARCH (FIAPARCH) model, </w:t>
      </w:r>
      <w:sdt>
        <w:sdtPr>
          <w:rPr>
            <w:rFonts w:ascii="Arial" w:hAnsi="Arial" w:cs="Arial"/>
            <w:sz w:val="24"/>
            <w:szCs w:val="24"/>
          </w:rPr>
          <w:id w:val="1093427"/>
          <w:citation/>
        </w:sdtPr>
        <w:sdtEndPr/>
        <w:sdtContent>
          <w:r w:rsidR="005154E0" w:rsidRPr="00F2483C">
            <w:rPr>
              <w:rFonts w:ascii="Arial" w:hAnsi="Arial" w:cs="Arial"/>
              <w:sz w:val="24"/>
              <w:szCs w:val="24"/>
            </w:rPr>
            <w:fldChar w:fldCharType="begin"/>
          </w:r>
          <w:r w:rsidR="005154E0" w:rsidRPr="00F2483C">
            <w:rPr>
              <w:rFonts w:ascii="Arial" w:hAnsi="Arial" w:cs="Arial"/>
              <w:sz w:val="24"/>
              <w:szCs w:val="24"/>
            </w:rPr>
            <w:instrText xml:space="preserve"> CITATION Ken15 \l 7177 </w:instrText>
          </w:r>
          <w:r w:rsidR="005154E0" w:rsidRPr="00F2483C">
            <w:rPr>
              <w:rFonts w:ascii="Arial" w:hAnsi="Arial" w:cs="Arial"/>
              <w:sz w:val="24"/>
              <w:szCs w:val="24"/>
            </w:rPr>
            <w:fldChar w:fldCharType="separate"/>
          </w:r>
          <w:r w:rsidR="00676B88" w:rsidRPr="00F2483C">
            <w:rPr>
              <w:rFonts w:ascii="Arial" w:hAnsi="Arial" w:cs="Arial"/>
              <w:noProof/>
              <w:sz w:val="24"/>
              <w:szCs w:val="24"/>
            </w:rPr>
            <w:t>(Kenourgios &amp; Dimitriou, 2015)</w:t>
          </w:r>
          <w:r w:rsidR="005154E0" w:rsidRPr="00F2483C">
            <w:rPr>
              <w:rFonts w:ascii="Arial" w:hAnsi="Arial" w:cs="Arial"/>
              <w:sz w:val="24"/>
              <w:szCs w:val="24"/>
            </w:rPr>
            <w:fldChar w:fldCharType="end"/>
          </w:r>
        </w:sdtContent>
      </w:sdt>
      <w:r w:rsidR="005154E0"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4E99932B" w14:textId="77777777" w:rsidR="00500BE7" w:rsidRPr="00F2483C" w:rsidRDefault="00DA2455" w:rsidP="00F2483C">
      <w:pPr>
        <w:spacing w:line="360" w:lineRule="auto"/>
        <w:rPr>
          <w:rFonts w:ascii="Arial" w:hAnsi="Arial" w:cs="Arial"/>
          <w:sz w:val="24"/>
          <w:szCs w:val="24"/>
        </w:rPr>
      </w:pPr>
      <w:r w:rsidRPr="00F2483C">
        <w:rPr>
          <w:rFonts w:ascii="Arial" w:hAnsi="Arial" w:cs="Arial"/>
          <w:sz w:val="24"/>
          <w:szCs w:val="24"/>
        </w:rPr>
        <w:t xml:space="preserve">The use of the copula methodology </w:t>
      </w:r>
      <w:r w:rsidR="00256EA5" w:rsidRPr="00F2483C">
        <w:rPr>
          <w:rFonts w:ascii="Arial" w:hAnsi="Arial" w:cs="Arial"/>
          <w:sz w:val="24"/>
          <w:szCs w:val="24"/>
        </w:rPr>
        <w:t xml:space="preserve">in the context of contagion between equity markets </w:t>
      </w:r>
      <w:r w:rsidRPr="00F2483C">
        <w:rPr>
          <w:rFonts w:ascii="Arial" w:hAnsi="Arial" w:cs="Arial"/>
          <w:sz w:val="24"/>
          <w:szCs w:val="24"/>
        </w:rPr>
        <w:t xml:space="preserve">has received </w:t>
      </w:r>
      <w:r w:rsidR="00DD080A" w:rsidRPr="00F2483C">
        <w:rPr>
          <w:rFonts w:ascii="Arial" w:hAnsi="Arial" w:cs="Arial"/>
          <w:sz w:val="24"/>
          <w:szCs w:val="24"/>
        </w:rPr>
        <w:t xml:space="preserve">much </w:t>
      </w:r>
      <w:r w:rsidRPr="00F2483C">
        <w:rPr>
          <w:rFonts w:ascii="Arial" w:hAnsi="Arial" w:cs="Arial"/>
          <w:sz w:val="24"/>
          <w:szCs w:val="24"/>
        </w:rPr>
        <w:t xml:space="preserve">attention in </w:t>
      </w:r>
      <w:r w:rsidR="00DD080A" w:rsidRPr="00F2483C">
        <w:rPr>
          <w:rFonts w:ascii="Arial" w:hAnsi="Arial" w:cs="Arial"/>
          <w:sz w:val="24"/>
          <w:szCs w:val="24"/>
        </w:rPr>
        <w:t xml:space="preserve">recent </w:t>
      </w:r>
      <w:r w:rsidRPr="00F2483C">
        <w:rPr>
          <w:rFonts w:ascii="Arial" w:hAnsi="Arial" w:cs="Arial"/>
          <w:sz w:val="24"/>
          <w:szCs w:val="24"/>
        </w:rPr>
        <w:t>literature</w:t>
      </w:r>
      <w:r w:rsidR="00256EA5" w:rsidRPr="00F2483C">
        <w:rPr>
          <w:rFonts w:ascii="Arial" w:hAnsi="Arial" w:cs="Arial"/>
          <w:sz w:val="24"/>
          <w:szCs w:val="24"/>
        </w:rPr>
        <w:t xml:space="preserve"> through the inaugural study </w:t>
      </w:r>
      <w:r w:rsidR="00C754F6" w:rsidRPr="00F2483C">
        <w:rPr>
          <w:rFonts w:ascii="Arial" w:hAnsi="Arial" w:cs="Arial"/>
          <w:sz w:val="24"/>
          <w:szCs w:val="24"/>
        </w:rPr>
        <w:t xml:space="preserve">by </w:t>
      </w:r>
      <w:sdt>
        <w:sdtPr>
          <w:rPr>
            <w:rFonts w:ascii="Arial" w:hAnsi="Arial" w:cs="Arial"/>
            <w:sz w:val="24"/>
            <w:szCs w:val="24"/>
          </w:rPr>
          <w:id w:val="-346031145"/>
          <w:citation/>
        </w:sdtPr>
        <w:sdtEndPr/>
        <w:sdtContent>
          <w:r w:rsidR="00C754F6" w:rsidRPr="00F2483C">
            <w:rPr>
              <w:rFonts w:ascii="Arial" w:hAnsi="Arial" w:cs="Arial"/>
              <w:sz w:val="24"/>
              <w:szCs w:val="24"/>
            </w:rPr>
            <w:fldChar w:fldCharType="begin"/>
          </w:r>
          <w:r w:rsidR="00C754F6" w:rsidRPr="00F2483C">
            <w:rPr>
              <w:rFonts w:ascii="Arial" w:hAnsi="Arial" w:cs="Arial"/>
              <w:sz w:val="24"/>
              <w:szCs w:val="24"/>
            </w:rPr>
            <w:instrText xml:space="preserve"> CITATION Arn00 \l 7177 </w:instrText>
          </w:r>
          <w:r w:rsidR="00C754F6" w:rsidRPr="00F2483C">
            <w:rPr>
              <w:rFonts w:ascii="Arial" w:hAnsi="Arial" w:cs="Arial"/>
              <w:sz w:val="24"/>
              <w:szCs w:val="24"/>
            </w:rPr>
            <w:fldChar w:fldCharType="separate"/>
          </w:r>
          <w:r w:rsidR="00676B88" w:rsidRPr="00F2483C">
            <w:rPr>
              <w:rFonts w:ascii="Arial" w:hAnsi="Arial" w:cs="Arial"/>
              <w:noProof/>
              <w:sz w:val="24"/>
              <w:szCs w:val="24"/>
            </w:rPr>
            <w:t>(Costinot, Roncalli, &amp; Teiletche, 2000)</w:t>
          </w:r>
          <w:r w:rsidR="00C754F6" w:rsidRPr="00F2483C">
            <w:rPr>
              <w:rFonts w:ascii="Arial" w:hAnsi="Arial" w:cs="Arial"/>
              <w:sz w:val="24"/>
              <w:szCs w:val="24"/>
            </w:rPr>
            <w:fldChar w:fldCharType="end"/>
          </w:r>
        </w:sdtContent>
      </w:sdt>
      <w:r w:rsidR="00256EA5" w:rsidRPr="00F2483C">
        <w:rPr>
          <w:rFonts w:ascii="Arial" w:hAnsi="Arial" w:cs="Arial"/>
          <w:sz w:val="24"/>
          <w:szCs w:val="24"/>
        </w:rPr>
        <w:t>. The authors use</w:t>
      </w:r>
      <w:r w:rsidR="00C754F6" w:rsidRPr="00F2483C">
        <w:rPr>
          <w:rFonts w:ascii="Arial" w:hAnsi="Arial" w:cs="Arial"/>
          <w:sz w:val="24"/>
          <w:szCs w:val="24"/>
        </w:rPr>
        <w:t xml:space="preserve"> Normal and Extreme Value copulas to study contagion during the Asian Crisis between the stock and exchange markets of </w:t>
      </w:r>
      <w:r w:rsidR="00DD080A" w:rsidRPr="00F2483C">
        <w:rPr>
          <w:rFonts w:ascii="Arial" w:hAnsi="Arial" w:cs="Arial"/>
          <w:sz w:val="24"/>
          <w:szCs w:val="24"/>
        </w:rPr>
        <w:t>Thailand, Korea, Malaysia, Philippines and Indonesia. It is found that the main advantage of using the copula methodology is the fact that it allows for the analysis of scenarios that go beyond normal dependence structures. Building on this,</w:t>
      </w:r>
      <w:sdt>
        <w:sdtPr>
          <w:rPr>
            <w:rFonts w:ascii="Arial" w:hAnsi="Arial" w:cs="Arial"/>
            <w:sz w:val="24"/>
            <w:szCs w:val="24"/>
          </w:rPr>
          <w:id w:val="-1378315243"/>
          <w:citation/>
        </w:sdtPr>
        <w:sdtEndPr/>
        <w:sdtContent>
          <w:r w:rsidR="00DD080A" w:rsidRPr="00F2483C">
            <w:rPr>
              <w:rFonts w:ascii="Arial" w:hAnsi="Arial" w:cs="Arial"/>
              <w:sz w:val="24"/>
              <w:szCs w:val="24"/>
            </w:rPr>
            <w:fldChar w:fldCharType="begin"/>
          </w:r>
          <w:r w:rsidR="00DD080A" w:rsidRPr="00F2483C">
            <w:rPr>
              <w:rFonts w:ascii="Arial" w:hAnsi="Arial" w:cs="Arial"/>
              <w:sz w:val="24"/>
              <w:szCs w:val="24"/>
            </w:rPr>
            <w:instrText xml:space="preserve"> CITATION Jor04 \l 7177 </w:instrText>
          </w:r>
          <w:r w:rsidR="00DD080A" w:rsidRPr="00F2483C">
            <w:rPr>
              <w:rFonts w:ascii="Arial" w:hAnsi="Arial" w:cs="Arial"/>
              <w:sz w:val="24"/>
              <w:szCs w:val="24"/>
            </w:rPr>
            <w:fldChar w:fldCharType="separate"/>
          </w:r>
          <w:r w:rsidR="00676B88" w:rsidRPr="00F2483C">
            <w:rPr>
              <w:rFonts w:ascii="Arial" w:hAnsi="Arial" w:cs="Arial"/>
              <w:noProof/>
              <w:sz w:val="24"/>
              <w:szCs w:val="24"/>
            </w:rPr>
            <w:t xml:space="preserve"> (Chan-Lau, Mathieson, &amp; Yao, 2004)</w:t>
          </w:r>
          <w:r w:rsidR="00DD080A" w:rsidRPr="00F2483C">
            <w:rPr>
              <w:rFonts w:ascii="Arial" w:hAnsi="Arial" w:cs="Arial"/>
              <w:sz w:val="24"/>
              <w:szCs w:val="24"/>
            </w:rPr>
            <w:fldChar w:fldCharType="end"/>
          </w:r>
        </w:sdtContent>
      </w:sdt>
      <w:r w:rsidR="00DD080A" w:rsidRPr="00F2483C">
        <w:rPr>
          <w:rFonts w:ascii="Arial" w:hAnsi="Arial" w:cs="Arial"/>
          <w:sz w:val="24"/>
          <w:szCs w:val="24"/>
        </w:rPr>
        <w:t xml:space="preserve"> </w:t>
      </w:r>
      <w:r w:rsidR="0011015D" w:rsidRPr="00F2483C">
        <w:rPr>
          <w:rFonts w:ascii="Arial" w:hAnsi="Arial" w:cs="Arial"/>
          <w:sz w:val="24"/>
          <w:szCs w:val="24"/>
        </w:rPr>
        <w:t>used Extreme Value Theory measures whilst utilizing copulas. Specifically, they developed contagion measures for the bottom and top 5 percent returns and bear and bull market contagion. By studying the weekly stock market returns of a wide array of mature and emerging economies</w:t>
      </w:r>
      <w:r w:rsidR="00DD080A" w:rsidRPr="00F2483C">
        <w:rPr>
          <w:rFonts w:ascii="Arial" w:hAnsi="Arial" w:cs="Arial"/>
          <w:sz w:val="24"/>
          <w:szCs w:val="24"/>
        </w:rPr>
        <w:t xml:space="preserve">, </w:t>
      </w:r>
      <w:r w:rsidR="0011015D" w:rsidRPr="00F2483C">
        <w:rPr>
          <w:rFonts w:ascii="Arial" w:hAnsi="Arial" w:cs="Arial"/>
          <w:sz w:val="24"/>
          <w:szCs w:val="24"/>
        </w:rPr>
        <w:t>the main findings of the authors are that there is a significant difference in the contagion patterns across regio</w:t>
      </w:r>
      <w:r w:rsidR="00BE03F5" w:rsidRPr="00F2483C">
        <w:rPr>
          <w:rFonts w:ascii="Arial" w:hAnsi="Arial" w:cs="Arial"/>
          <w:sz w:val="24"/>
          <w:szCs w:val="24"/>
        </w:rPr>
        <w:t xml:space="preserve">ns. Also, </w:t>
      </w:r>
      <w:r w:rsidR="0011015D" w:rsidRPr="00F2483C">
        <w:rPr>
          <w:rFonts w:ascii="Arial" w:hAnsi="Arial" w:cs="Arial"/>
          <w:sz w:val="24"/>
          <w:szCs w:val="24"/>
        </w:rPr>
        <w:t xml:space="preserve">contagion is higher for negative returns. </w:t>
      </w:r>
      <w:r w:rsidR="00D06227" w:rsidRPr="00F2483C">
        <w:rPr>
          <w:rFonts w:ascii="Arial" w:hAnsi="Arial" w:cs="Arial"/>
          <w:sz w:val="24"/>
          <w:szCs w:val="24"/>
        </w:rPr>
        <w:t xml:space="preserve">A mixed copula approach is considered by </w:t>
      </w:r>
      <w:sdt>
        <w:sdtPr>
          <w:rPr>
            <w:rFonts w:ascii="Arial" w:hAnsi="Arial" w:cs="Arial"/>
            <w:sz w:val="24"/>
            <w:szCs w:val="24"/>
          </w:rPr>
          <w:id w:val="1440183959"/>
          <w:citation/>
        </w:sdtPr>
        <w:sdtEndPr/>
        <w:sdtContent>
          <w:r w:rsidR="00D06227" w:rsidRPr="00F2483C">
            <w:rPr>
              <w:rFonts w:ascii="Arial" w:hAnsi="Arial" w:cs="Arial"/>
              <w:sz w:val="24"/>
              <w:szCs w:val="24"/>
            </w:rPr>
            <w:fldChar w:fldCharType="begin"/>
          </w:r>
          <w:r w:rsidR="00D06227" w:rsidRPr="00F2483C">
            <w:rPr>
              <w:rFonts w:ascii="Arial" w:hAnsi="Arial" w:cs="Arial"/>
              <w:sz w:val="24"/>
              <w:szCs w:val="24"/>
            </w:rPr>
            <w:instrText xml:space="preserve"> CITATION Lin06 \l 7177 </w:instrText>
          </w:r>
          <w:r w:rsidR="00D06227" w:rsidRPr="00F2483C">
            <w:rPr>
              <w:rFonts w:ascii="Arial" w:hAnsi="Arial" w:cs="Arial"/>
              <w:sz w:val="24"/>
              <w:szCs w:val="24"/>
            </w:rPr>
            <w:fldChar w:fldCharType="separate"/>
          </w:r>
          <w:r w:rsidR="00676B88" w:rsidRPr="00F2483C">
            <w:rPr>
              <w:rFonts w:ascii="Arial" w:hAnsi="Arial" w:cs="Arial"/>
              <w:noProof/>
              <w:sz w:val="24"/>
              <w:szCs w:val="24"/>
            </w:rPr>
            <w:t>(Hu, 2006)</w:t>
          </w:r>
          <w:r w:rsidR="00D06227" w:rsidRPr="00F2483C">
            <w:rPr>
              <w:rFonts w:ascii="Arial" w:hAnsi="Arial" w:cs="Arial"/>
              <w:sz w:val="24"/>
              <w:szCs w:val="24"/>
            </w:rPr>
            <w:fldChar w:fldCharType="end"/>
          </w:r>
        </w:sdtContent>
      </w:sdt>
      <w:r w:rsidR="00D06227" w:rsidRPr="00F2483C">
        <w:rPr>
          <w:rFonts w:ascii="Arial" w:hAnsi="Arial" w:cs="Arial"/>
          <w:sz w:val="24"/>
          <w:szCs w:val="24"/>
        </w:rPr>
        <w:t xml:space="preserve"> to take account for various patterns of dependence structures. The authors consider a Gaussian copula</w:t>
      </w:r>
      <w:r w:rsidR="001B5E22" w:rsidRPr="00F2483C">
        <w:rPr>
          <w:rFonts w:ascii="Arial" w:hAnsi="Arial" w:cs="Arial"/>
          <w:sz w:val="24"/>
          <w:szCs w:val="24"/>
        </w:rPr>
        <w:t xml:space="preserve"> with no tail dependence</w:t>
      </w:r>
      <w:r w:rsidR="00D06227" w:rsidRPr="00F2483C">
        <w:rPr>
          <w:rFonts w:ascii="Arial" w:hAnsi="Arial" w:cs="Arial"/>
          <w:sz w:val="24"/>
          <w:szCs w:val="24"/>
        </w:rPr>
        <w:t>, Gumbel copula with positive right tail depend</w:t>
      </w:r>
      <w:r w:rsidR="001B5E22" w:rsidRPr="00F2483C">
        <w:rPr>
          <w:rFonts w:ascii="Arial" w:hAnsi="Arial" w:cs="Arial"/>
          <w:sz w:val="24"/>
          <w:szCs w:val="24"/>
        </w:rPr>
        <w:t>ence and its survival counterpart with positive left tail dependence.</w:t>
      </w:r>
      <w:r w:rsidR="00D06227" w:rsidRPr="00F2483C">
        <w:rPr>
          <w:rFonts w:ascii="Arial" w:hAnsi="Arial" w:cs="Arial"/>
          <w:sz w:val="24"/>
          <w:szCs w:val="24"/>
        </w:rPr>
        <w:t xml:space="preserve"> </w:t>
      </w:r>
      <w:r w:rsidR="001B5E22" w:rsidRPr="00F2483C">
        <w:rPr>
          <w:rFonts w:ascii="Arial" w:hAnsi="Arial" w:cs="Arial"/>
          <w:sz w:val="24"/>
          <w:szCs w:val="24"/>
        </w:rPr>
        <w:t>By considering the weights of the mixture model, the author can ascertain whether contagion exists and wh</w:t>
      </w:r>
      <w:r w:rsidR="00256EA5" w:rsidRPr="00F2483C">
        <w:rPr>
          <w:rFonts w:ascii="Arial" w:hAnsi="Arial" w:cs="Arial"/>
          <w:sz w:val="24"/>
          <w:szCs w:val="24"/>
        </w:rPr>
        <w:t xml:space="preserve">ether it is more prominent </w:t>
      </w:r>
      <w:r w:rsidR="001B5E22" w:rsidRPr="00F2483C">
        <w:rPr>
          <w:rFonts w:ascii="Arial" w:hAnsi="Arial" w:cs="Arial"/>
          <w:sz w:val="24"/>
          <w:szCs w:val="24"/>
        </w:rPr>
        <w:t xml:space="preserve">during positive or negative shocks. The authors study contagion between the S&amp;P 500, FTSE, Nikkei and Hang Seng markets. The main finding is that only left tail dependence is observed, indicating that markets are </w:t>
      </w:r>
      <w:r w:rsidR="00BE03F5" w:rsidRPr="00F2483C">
        <w:rPr>
          <w:rFonts w:ascii="Arial" w:hAnsi="Arial" w:cs="Arial"/>
          <w:sz w:val="24"/>
          <w:szCs w:val="24"/>
        </w:rPr>
        <w:t>expected to</w:t>
      </w:r>
      <w:r w:rsidR="001B5E22" w:rsidRPr="00F2483C">
        <w:rPr>
          <w:rFonts w:ascii="Arial" w:hAnsi="Arial" w:cs="Arial"/>
          <w:sz w:val="24"/>
          <w:szCs w:val="24"/>
        </w:rPr>
        <w:t xml:space="preserve"> </w:t>
      </w:r>
      <w:r w:rsidR="00BE03F5" w:rsidRPr="00F2483C">
        <w:rPr>
          <w:rFonts w:ascii="Arial" w:hAnsi="Arial" w:cs="Arial"/>
          <w:sz w:val="24"/>
          <w:szCs w:val="24"/>
        </w:rPr>
        <w:t>depreciate together instead of</w:t>
      </w:r>
      <w:r w:rsidR="001B5E22" w:rsidRPr="00F2483C">
        <w:rPr>
          <w:rFonts w:ascii="Arial" w:hAnsi="Arial" w:cs="Arial"/>
          <w:sz w:val="24"/>
          <w:szCs w:val="24"/>
        </w:rPr>
        <w:t xml:space="preserve"> </w:t>
      </w:r>
      <w:r w:rsidR="00BE03F5" w:rsidRPr="00F2483C">
        <w:rPr>
          <w:rFonts w:ascii="Arial" w:hAnsi="Arial" w:cs="Arial"/>
          <w:sz w:val="24"/>
          <w:szCs w:val="24"/>
        </w:rPr>
        <w:t xml:space="preserve">appreciate </w:t>
      </w:r>
      <w:r w:rsidR="001B5E22" w:rsidRPr="00F2483C">
        <w:rPr>
          <w:rFonts w:ascii="Arial" w:hAnsi="Arial" w:cs="Arial"/>
          <w:sz w:val="24"/>
          <w:szCs w:val="24"/>
        </w:rPr>
        <w:t xml:space="preserve">together. </w:t>
      </w:r>
      <w:r w:rsidR="003C1400" w:rsidRPr="00F2483C">
        <w:rPr>
          <w:rFonts w:ascii="Arial" w:hAnsi="Arial" w:cs="Arial"/>
          <w:sz w:val="24"/>
          <w:szCs w:val="24"/>
        </w:rPr>
        <w:t xml:space="preserve">A mixed copula approach with Markov switching parameters is used by </w:t>
      </w:r>
      <w:sdt>
        <w:sdtPr>
          <w:rPr>
            <w:rFonts w:ascii="Arial" w:hAnsi="Arial" w:cs="Arial"/>
            <w:sz w:val="24"/>
            <w:szCs w:val="24"/>
          </w:rPr>
          <w:id w:val="-189067133"/>
          <w:citation/>
        </w:sdtPr>
        <w:sdtEndPr/>
        <w:sdtContent>
          <w:r w:rsidR="003C1400" w:rsidRPr="00F2483C">
            <w:rPr>
              <w:rFonts w:ascii="Arial" w:hAnsi="Arial" w:cs="Arial"/>
              <w:sz w:val="24"/>
              <w:szCs w:val="24"/>
            </w:rPr>
            <w:fldChar w:fldCharType="begin"/>
          </w:r>
          <w:r w:rsidR="003C1400" w:rsidRPr="00F2483C">
            <w:rPr>
              <w:rFonts w:ascii="Arial" w:hAnsi="Arial" w:cs="Arial"/>
              <w:sz w:val="24"/>
              <w:szCs w:val="24"/>
            </w:rPr>
            <w:instrText xml:space="preserve"> CITATION Jua07 \l 7177 </w:instrText>
          </w:r>
          <w:r w:rsidR="003C1400" w:rsidRPr="00F2483C">
            <w:rPr>
              <w:rFonts w:ascii="Arial" w:hAnsi="Arial" w:cs="Arial"/>
              <w:sz w:val="24"/>
              <w:szCs w:val="24"/>
            </w:rPr>
            <w:fldChar w:fldCharType="separate"/>
          </w:r>
          <w:r w:rsidR="00676B88" w:rsidRPr="00F2483C">
            <w:rPr>
              <w:rFonts w:ascii="Arial" w:hAnsi="Arial" w:cs="Arial"/>
              <w:noProof/>
              <w:sz w:val="24"/>
              <w:szCs w:val="24"/>
            </w:rPr>
            <w:t>(Rodriguez, 2007)</w:t>
          </w:r>
          <w:r w:rsidR="003C1400" w:rsidRPr="00F2483C">
            <w:rPr>
              <w:rFonts w:ascii="Arial" w:hAnsi="Arial" w:cs="Arial"/>
              <w:sz w:val="24"/>
              <w:szCs w:val="24"/>
            </w:rPr>
            <w:fldChar w:fldCharType="end"/>
          </w:r>
        </w:sdtContent>
      </w:sdt>
      <w:r w:rsidR="003C1400" w:rsidRPr="00F2483C">
        <w:rPr>
          <w:rFonts w:ascii="Arial" w:hAnsi="Arial" w:cs="Arial"/>
          <w:sz w:val="24"/>
          <w:szCs w:val="24"/>
        </w:rPr>
        <w:t xml:space="preserve"> to study contagion between four Latin American markets during the Mexican crisis </w:t>
      </w:r>
      <w:r w:rsidR="005B1F8C" w:rsidRPr="00F2483C">
        <w:rPr>
          <w:rFonts w:ascii="Arial" w:hAnsi="Arial" w:cs="Arial"/>
          <w:sz w:val="24"/>
          <w:szCs w:val="24"/>
        </w:rPr>
        <w:t xml:space="preserve">of 1994 </w:t>
      </w:r>
      <w:r w:rsidR="003C1400" w:rsidRPr="00F2483C">
        <w:rPr>
          <w:rFonts w:ascii="Arial" w:hAnsi="Arial" w:cs="Arial"/>
          <w:sz w:val="24"/>
          <w:szCs w:val="24"/>
        </w:rPr>
        <w:t>and five East Asian markets during the Asian crisis</w:t>
      </w:r>
      <w:r w:rsidR="005B1F8C" w:rsidRPr="00F2483C">
        <w:rPr>
          <w:rFonts w:ascii="Arial" w:hAnsi="Arial" w:cs="Arial"/>
          <w:sz w:val="24"/>
          <w:szCs w:val="24"/>
        </w:rPr>
        <w:t xml:space="preserve"> of 1997</w:t>
      </w:r>
      <w:r w:rsidR="003C1400" w:rsidRPr="00F2483C">
        <w:rPr>
          <w:rFonts w:ascii="Arial" w:hAnsi="Arial" w:cs="Arial"/>
          <w:sz w:val="24"/>
          <w:szCs w:val="24"/>
        </w:rPr>
        <w:t xml:space="preserve">. The advantage of using this </w:t>
      </w:r>
      <w:r w:rsidR="003C1400" w:rsidRPr="00F2483C">
        <w:rPr>
          <w:rFonts w:ascii="Arial" w:hAnsi="Arial" w:cs="Arial"/>
          <w:sz w:val="24"/>
          <w:szCs w:val="24"/>
        </w:rPr>
        <w:lastRenderedPageBreak/>
        <w:t xml:space="preserve">methodology is that the definition of contagion episodes and extreme events become endogenous to the model. </w:t>
      </w:r>
      <w:r w:rsidR="00565A76" w:rsidRPr="00F2483C">
        <w:rPr>
          <w:rFonts w:ascii="Arial" w:hAnsi="Arial" w:cs="Arial"/>
          <w:sz w:val="24"/>
          <w:szCs w:val="24"/>
        </w:rPr>
        <w:t xml:space="preserve">In studying multivariate dependence structures, </w:t>
      </w:r>
      <w:sdt>
        <w:sdtPr>
          <w:rPr>
            <w:rFonts w:ascii="Arial" w:hAnsi="Arial" w:cs="Arial"/>
            <w:sz w:val="24"/>
            <w:szCs w:val="24"/>
          </w:rPr>
          <w:id w:val="820234330"/>
          <w:citation/>
        </w:sdtPr>
        <w:sdtEndPr/>
        <w:sdtContent>
          <w:r w:rsidR="00565A76" w:rsidRPr="00F2483C">
            <w:rPr>
              <w:rFonts w:ascii="Arial" w:hAnsi="Arial" w:cs="Arial"/>
              <w:sz w:val="24"/>
              <w:szCs w:val="24"/>
            </w:rPr>
            <w:fldChar w:fldCharType="begin"/>
          </w:r>
          <w:r w:rsidR="00565A76" w:rsidRPr="00F2483C">
            <w:rPr>
              <w:rFonts w:ascii="Arial" w:hAnsi="Arial" w:cs="Arial"/>
              <w:sz w:val="24"/>
              <w:szCs w:val="24"/>
            </w:rPr>
            <w:instrText xml:space="preserve"> CITATION Lor09 \l 7177 </w:instrText>
          </w:r>
          <w:r w:rsidR="00565A76" w:rsidRPr="00F2483C">
            <w:rPr>
              <w:rFonts w:ascii="Arial" w:hAnsi="Arial" w:cs="Arial"/>
              <w:sz w:val="24"/>
              <w:szCs w:val="24"/>
            </w:rPr>
            <w:fldChar w:fldCharType="separate"/>
          </w:r>
          <w:r w:rsidR="00676B88" w:rsidRPr="00F2483C">
            <w:rPr>
              <w:rFonts w:ascii="Arial" w:hAnsi="Arial" w:cs="Arial"/>
              <w:noProof/>
              <w:sz w:val="24"/>
              <w:szCs w:val="24"/>
            </w:rPr>
            <w:t>(Chollete, Heinen, &amp; Valdesogo, 2009)</w:t>
          </w:r>
          <w:r w:rsidR="00565A76" w:rsidRPr="00F2483C">
            <w:rPr>
              <w:rFonts w:ascii="Arial" w:hAnsi="Arial" w:cs="Arial"/>
              <w:sz w:val="24"/>
              <w:szCs w:val="24"/>
            </w:rPr>
            <w:fldChar w:fldCharType="end"/>
          </w:r>
        </w:sdtContent>
      </w:sdt>
      <w:r w:rsidR="00565A76" w:rsidRPr="00F2483C">
        <w:rPr>
          <w:rFonts w:ascii="Arial" w:hAnsi="Arial" w:cs="Arial"/>
          <w:sz w:val="24"/>
          <w:szCs w:val="24"/>
        </w:rPr>
        <w:t xml:space="preserve"> in </w:t>
      </w:r>
      <w:commentRangeStart w:id="12"/>
      <w:r w:rsidR="00565A76" w:rsidRPr="00F2483C">
        <w:rPr>
          <w:rFonts w:ascii="Arial" w:hAnsi="Arial" w:cs="Arial"/>
          <w:sz w:val="24"/>
          <w:szCs w:val="24"/>
        </w:rPr>
        <w:t xml:space="preserve">turn does </w:t>
      </w:r>
      <w:commentRangeEnd w:id="12"/>
      <w:r w:rsidR="003D7AFB">
        <w:rPr>
          <w:rStyle w:val="CommentReference"/>
        </w:rPr>
        <w:commentReference w:id="12"/>
      </w:r>
      <w:r w:rsidR="00565A76" w:rsidRPr="00F2483C">
        <w:rPr>
          <w:rFonts w:ascii="Arial" w:hAnsi="Arial" w:cs="Arial"/>
          <w:sz w:val="24"/>
          <w:szCs w:val="24"/>
        </w:rPr>
        <w:t>a comparison between mixture copula models and canonical vine copulas</w:t>
      </w:r>
      <w:r w:rsidR="00BE03F5" w:rsidRPr="00F2483C">
        <w:rPr>
          <w:rFonts w:ascii="Arial" w:hAnsi="Arial" w:cs="Arial"/>
          <w:sz w:val="24"/>
          <w:szCs w:val="24"/>
        </w:rPr>
        <w:t xml:space="preserve">. The authors </w:t>
      </w:r>
      <w:r w:rsidR="00565A76" w:rsidRPr="00F2483C">
        <w:rPr>
          <w:rFonts w:ascii="Arial" w:hAnsi="Arial" w:cs="Arial"/>
          <w:sz w:val="24"/>
          <w:szCs w:val="24"/>
        </w:rPr>
        <w:t xml:space="preserve">find that </w:t>
      </w:r>
      <w:r w:rsidR="00BE03F5" w:rsidRPr="00F2483C">
        <w:rPr>
          <w:rFonts w:ascii="Arial" w:hAnsi="Arial" w:cs="Arial"/>
          <w:sz w:val="24"/>
          <w:szCs w:val="24"/>
        </w:rPr>
        <w:t xml:space="preserve">canonical vine copulas will generally outperform </w:t>
      </w:r>
      <w:r w:rsidR="00565A76" w:rsidRPr="00F2483C">
        <w:rPr>
          <w:rFonts w:ascii="Arial" w:hAnsi="Arial" w:cs="Arial"/>
          <w:sz w:val="24"/>
          <w:szCs w:val="24"/>
        </w:rPr>
        <w:t xml:space="preserve">mixture copulas </w:t>
      </w:r>
      <w:r w:rsidR="00BE03F5" w:rsidRPr="00F2483C">
        <w:rPr>
          <w:rFonts w:ascii="Arial" w:hAnsi="Arial" w:cs="Arial"/>
          <w:sz w:val="24"/>
          <w:szCs w:val="24"/>
        </w:rPr>
        <w:t xml:space="preserve">since the latter </w:t>
      </w:r>
      <w:r w:rsidR="00565A76" w:rsidRPr="00F2483C">
        <w:rPr>
          <w:rFonts w:ascii="Arial" w:hAnsi="Arial" w:cs="Arial"/>
          <w:sz w:val="24"/>
          <w:szCs w:val="24"/>
        </w:rPr>
        <w:t xml:space="preserve">implicitly limit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w:t>
      </w:r>
      <w:r w:rsidR="00FA5FB6" w:rsidRPr="00F2483C">
        <w:rPr>
          <w:rFonts w:ascii="Arial" w:hAnsi="Arial" w:cs="Arial"/>
          <w:sz w:val="24"/>
          <w:szCs w:val="24"/>
        </w:rPr>
        <w:t xml:space="preserve">The copula methodology is also used by </w:t>
      </w:r>
      <w:sdt>
        <w:sdtPr>
          <w:rPr>
            <w:rFonts w:ascii="Arial" w:hAnsi="Arial" w:cs="Arial"/>
            <w:sz w:val="24"/>
            <w:szCs w:val="24"/>
          </w:rPr>
          <w:id w:val="-360285877"/>
          <w:citation/>
        </w:sdtPr>
        <w:sdtEndPr/>
        <w:sdtContent>
          <w:r w:rsidR="00256EA5" w:rsidRPr="00F2483C">
            <w:rPr>
              <w:rFonts w:ascii="Arial" w:hAnsi="Arial" w:cs="Arial"/>
              <w:sz w:val="24"/>
              <w:szCs w:val="24"/>
            </w:rPr>
            <w:fldChar w:fldCharType="begin"/>
          </w:r>
          <w:r w:rsidR="00256EA5" w:rsidRPr="00F2483C">
            <w:rPr>
              <w:rFonts w:ascii="Arial" w:hAnsi="Arial" w:cs="Arial"/>
              <w:sz w:val="24"/>
              <w:szCs w:val="24"/>
            </w:rPr>
            <w:instrText xml:space="preserve"> CITATION Hor10 \l 7177 </w:instrText>
          </w:r>
          <w:r w:rsidR="00256EA5" w:rsidRPr="00F2483C">
            <w:rPr>
              <w:rFonts w:ascii="Arial" w:hAnsi="Arial" w:cs="Arial"/>
              <w:sz w:val="24"/>
              <w:szCs w:val="24"/>
            </w:rPr>
            <w:fldChar w:fldCharType="separate"/>
          </w:r>
          <w:r w:rsidR="00676B88" w:rsidRPr="00F2483C">
            <w:rPr>
              <w:rFonts w:ascii="Arial" w:hAnsi="Arial" w:cs="Arial"/>
              <w:noProof/>
              <w:sz w:val="24"/>
              <w:szCs w:val="24"/>
            </w:rPr>
            <w:t>(Horta, Mendes, &amp; Vieira, 2010)</w:t>
          </w:r>
          <w:r w:rsidR="00256EA5" w:rsidRPr="00F2483C">
            <w:rPr>
              <w:rFonts w:ascii="Arial" w:hAnsi="Arial" w:cs="Arial"/>
              <w:sz w:val="24"/>
              <w:szCs w:val="24"/>
            </w:rPr>
            <w:fldChar w:fldCharType="end"/>
          </w:r>
        </w:sdtContent>
      </w:sdt>
      <w:r w:rsidR="00FA5FB6" w:rsidRPr="00F2483C">
        <w:rPr>
          <w:rFonts w:ascii="Arial" w:hAnsi="Arial" w:cs="Arial"/>
          <w:sz w:val="24"/>
          <w:szCs w:val="24"/>
        </w:rPr>
        <w:t xml:space="preserve"> to test for contagion from the US stock market t</w:t>
      </w:r>
      <w:r w:rsidR="00BE03F5" w:rsidRPr="00F2483C">
        <w:rPr>
          <w:rFonts w:ascii="Arial" w:hAnsi="Arial" w:cs="Arial"/>
          <w:sz w:val="24"/>
          <w:szCs w:val="24"/>
        </w:rPr>
        <w:t>o the stock markets of the Netherlands, Belgium</w:t>
      </w:r>
      <w:r w:rsidR="00FA5FB6" w:rsidRPr="00F2483C">
        <w:rPr>
          <w:rFonts w:ascii="Arial" w:hAnsi="Arial" w:cs="Arial"/>
          <w:sz w:val="24"/>
          <w:szCs w:val="24"/>
        </w:rPr>
        <w:t>, France and Portugal during the US subprime crisis of 2007 - 2009. Hypothesis tests based on the Kendall’s tau statistic are designed to test for the existence and the homogeneity of contagion from the US stock market to the other stock market</w:t>
      </w:r>
      <w:r w:rsidR="00256EA5" w:rsidRPr="00F2483C">
        <w:rPr>
          <w:rFonts w:ascii="Arial" w:hAnsi="Arial" w:cs="Arial"/>
          <w:sz w:val="24"/>
          <w:szCs w:val="24"/>
        </w:rPr>
        <w:t>s</w:t>
      </w:r>
      <w:r w:rsidR="00FA5FB6" w:rsidRPr="00F2483C">
        <w:rPr>
          <w:rFonts w:ascii="Arial" w:hAnsi="Arial" w:cs="Arial"/>
          <w:sz w:val="24"/>
          <w:szCs w:val="24"/>
        </w:rPr>
        <w:t xml:space="preserve">. The authors also develop a hypothesis test to test whether contagion to financial firms are the same as contagion to industrial firms. The authors found that there were no statistically significant differences </w:t>
      </w:r>
      <w:r w:rsidR="00D066F1" w:rsidRPr="00F2483C">
        <w:rPr>
          <w:rFonts w:ascii="Arial" w:hAnsi="Arial" w:cs="Arial"/>
          <w:sz w:val="24"/>
          <w:szCs w:val="24"/>
        </w:rPr>
        <w:t xml:space="preserve">in </w:t>
      </w:r>
      <w:r w:rsidR="00FA5FB6" w:rsidRPr="00F2483C">
        <w:rPr>
          <w:rFonts w:ascii="Arial" w:hAnsi="Arial" w:cs="Arial"/>
          <w:sz w:val="24"/>
          <w:szCs w:val="24"/>
        </w:rPr>
        <w:t xml:space="preserve">contagion </w:t>
      </w:r>
      <w:r w:rsidR="00D066F1" w:rsidRPr="00F2483C">
        <w:rPr>
          <w:rFonts w:ascii="Arial" w:hAnsi="Arial" w:cs="Arial"/>
          <w:sz w:val="24"/>
          <w:szCs w:val="24"/>
        </w:rPr>
        <w:t xml:space="preserve">when global or sectoral indices were considered. </w:t>
      </w:r>
      <w:r w:rsidRPr="00F2483C">
        <w:rPr>
          <w:rFonts w:ascii="Arial" w:hAnsi="Arial" w:cs="Arial"/>
          <w:sz w:val="24"/>
          <w:szCs w:val="24"/>
        </w:rPr>
        <w:t xml:space="preserve">Contagion </w:t>
      </w:r>
      <w:r w:rsidR="000A3D31" w:rsidRPr="00F2483C">
        <w:rPr>
          <w:rFonts w:ascii="Arial" w:hAnsi="Arial" w:cs="Arial"/>
          <w:sz w:val="24"/>
          <w:szCs w:val="24"/>
        </w:rPr>
        <w:t xml:space="preserve">from developed foreign exchange and stock markets </w:t>
      </w:r>
      <w:r w:rsidRPr="00F2483C">
        <w:rPr>
          <w:rFonts w:ascii="Arial" w:hAnsi="Arial" w:cs="Arial"/>
          <w:sz w:val="24"/>
          <w:szCs w:val="24"/>
        </w:rPr>
        <w:t xml:space="preserve">to African stock markets was studied by </w:t>
      </w:r>
      <w:sdt>
        <w:sdtPr>
          <w:rPr>
            <w:rFonts w:ascii="Arial" w:hAnsi="Arial" w:cs="Arial"/>
            <w:sz w:val="24"/>
            <w:szCs w:val="24"/>
          </w:rPr>
          <w:id w:val="444197197"/>
          <w:citation/>
        </w:sdtPr>
        <w:sdtEndPr/>
        <w:sdtContent>
          <w:r w:rsidRPr="00F2483C">
            <w:rPr>
              <w:rFonts w:ascii="Arial" w:hAnsi="Arial" w:cs="Arial"/>
              <w:sz w:val="24"/>
              <w:szCs w:val="24"/>
            </w:rPr>
            <w:fldChar w:fldCharType="begin"/>
          </w:r>
          <w:r w:rsidRPr="00F2483C">
            <w:rPr>
              <w:rFonts w:ascii="Arial" w:hAnsi="Arial" w:cs="Arial"/>
              <w:sz w:val="24"/>
              <w:szCs w:val="24"/>
            </w:rPr>
            <w:instrText xml:space="preserve"> CITATION Ala17 \l 7177 </w:instrText>
          </w:r>
          <w:r w:rsidRPr="00F2483C">
            <w:rPr>
              <w:rFonts w:ascii="Arial" w:hAnsi="Arial" w:cs="Arial"/>
              <w:sz w:val="24"/>
              <w:szCs w:val="24"/>
            </w:rPr>
            <w:fldChar w:fldCharType="separate"/>
          </w:r>
          <w:r w:rsidR="00676B88" w:rsidRPr="00F2483C">
            <w:rPr>
              <w:rFonts w:ascii="Arial" w:hAnsi="Arial" w:cs="Arial"/>
              <w:noProof/>
              <w:sz w:val="24"/>
              <w:szCs w:val="24"/>
            </w:rPr>
            <w:t>(Paul &amp; Gideon, 2017)</w:t>
          </w:r>
          <w:r w:rsidRPr="00F2483C">
            <w:rPr>
              <w:rFonts w:ascii="Arial" w:hAnsi="Arial" w:cs="Arial"/>
              <w:sz w:val="24"/>
              <w:szCs w:val="24"/>
            </w:rPr>
            <w:fldChar w:fldCharType="end"/>
          </w:r>
        </w:sdtContent>
      </w:sdt>
      <w:r w:rsidR="000A3D31" w:rsidRPr="00F2483C">
        <w:rPr>
          <w:rFonts w:ascii="Arial" w:hAnsi="Arial" w:cs="Arial"/>
          <w:sz w:val="24"/>
          <w:szCs w:val="24"/>
        </w:rPr>
        <w:t>. The authors focussed on</w:t>
      </w:r>
      <w:r w:rsidRPr="00F2483C">
        <w:rPr>
          <w:rFonts w:ascii="Arial" w:hAnsi="Arial" w:cs="Arial"/>
          <w:sz w:val="24"/>
          <w:szCs w:val="24"/>
        </w:rPr>
        <w:t xml:space="preserve"> </w:t>
      </w:r>
      <w:r w:rsidR="000A3D31" w:rsidRPr="00F2483C">
        <w:rPr>
          <w:rFonts w:ascii="Arial" w:hAnsi="Arial" w:cs="Arial"/>
          <w:sz w:val="24"/>
          <w:szCs w:val="24"/>
        </w:rPr>
        <w:t xml:space="preserve">calculating the downside cumulative mean distribution </w:t>
      </w:r>
      <w:r w:rsidRPr="00F2483C">
        <w:rPr>
          <w:rFonts w:ascii="Arial" w:hAnsi="Arial" w:cs="Arial"/>
          <w:sz w:val="24"/>
          <w:szCs w:val="24"/>
        </w:rPr>
        <w:t>Conditional Value-At-Risk (CoVaR)</w:t>
      </w:r>
      <w:r w:rsidR="000A3D31" w:rsidRPr="00F2483C">
        <w:rPr>
          <w:rFonts w:ascii="Arial" w:hAnsi="Arial" w:cs="Arial"/>
          <w:sz w:val="24"/>
          <w:szCs w:val="24"/>
        </w:rPr>
        <w:t xml:space="preserve"> whilst using copula functions. They found that the effect of global shocks to African stock markets might </w:t>
      </w:r>
      <w:r w:rsidR="000915ED" w:rsidRPr="00F2483C">
        <w:rPr>
          <w:rFonts w:ascii="Arial" w:hAnsi="Arial" w:cs="Arial"/>
          <w:sz w:val="24"/>
          <w:szCs w:val="24"/>
        </w:rPr>
        <w:t xml:space="preserve">only manifest post-crisis. </w:t>
      </w:r>
      <w:r w:rsidR="00500BE7" w:rsidRPr="003D7AFB">
        <w:rPr>
          <w:rFonts w:ascii="Arial" w:hAnsi="Arial" w:cs="Arial"/>
          <w:sz w:val="24"/>
          <w:szCs w:val="24"/>
          <w:highlight w:val="yellow"/>
          <w:rPrChange w:id="13" w:author="Bonga-Bonga, Lumengo" w:date="2019-06-06T18:09:00Z">
            <w:rPr>
              <w:rFonts w:ascii="Arial" w:hAnsi="Arial" w:cs="Arial"/>
              <w:sz w:val="24"/>
              <w:szCs w:val="24"/>
            </w:rPr>
          </w:rPrChange>
        </w:rPr>
        <w:t xml:space="preserve">Utilizing the flexibility of regular vine copulas, </w:t>
      </w:r>
      <w:sdt>
        <w:sdtPr>
          <w:rPr>
            <w:rFonts w:ascii="Arial" w:hAnsi="Arial" w:cs="Arial"/>
            <w:sz w:val="24"/>
            <w:szCs w:val="24"/>
            <w:highlight w:val="yellow"/>
          </w:rPr>
          <w:id w:val="-589689120"/>
          <w:citation/>
        </w:sdtPr>
        <w:sdtEndPr/>
        <w:sdtContent>
          <w:r w:rsidR="00500BE7" w:rsidRPr="003D7AFB">
            <w:rPr>
              <w:rFonts w:ascii="Arial" w:hAnsi="Arial" w:cs="Arial"/>
              <w:sz w:val="24"/>
              <w:szCs w:val="24"/>
              <w:highlight w:val="yellow"/>
              <w:rPrChange w:id="14" w:author="Bonga-Bonga, Lumengo" w:date="2019-06-06T18:09:00Z">
                <w:rPr>
                  <w:rFonts w:ascii="Arial" w:hAnsi="Arial" w:cs="Arial"/>
                  <w:sz w:val="24"/>
                  <w:szCs w:val="24"/>
                </w:rPr>
              </w:rPrChange>
            </w:rPr>
            <w:fldChar w:fldCharType="begin"/>
          </w:r>
          <w:r w:rsidR="00500BE7" w:rsidRPr="003D7AFB">
            <w:rPr>
              <w:rFonts w:ascii="Arial" w:hAnsi="Arial" w:cs="Arial"/>
              <w:sz w:val="24"/>
              <w:szCs w:val="24"/>
              <w:highlight w:val="yellow"/>
              <w:rPrChange w:id="15" w:author="Bonga-Bonga, Lumengo" w:date="2019-06-06T18:09:00Z">
                <w:rPr>
                  <w:rFonts w:ascii="Arial" w:hAnsi="Arial" w:cs="Arial"/>
                  <w:sz w:val="24"/>
                  <w:szCs w:val="24"/>
                </w:rPr>
              </w:rPrChange>
            </w:rPr>
            <w:instrText xml:space="preserve"> CITATION Jua19 \l 7177 </w:instrText>
          </w:r>
          <w:r w:rsidR="00500BE7" w:rsidRPr="003D7AFB">
            <w:rPr>
              <w:rFonts w:ascii="Arial" w:hAnsi="Arial" w:cs="Arial"/>
              <w:sz w:val="24"/>
              <w:szCs w:val="24"/>
              <w:highlight w:val="yellow"/>
              <w:rPrChange w:id="16" w:author="Bonga-Bonga, Lumengo" w:date="2019-06-06T18:09:00Z">
                <w:rPr>
                  <w:rFonts w:ascii="Arial" w:hAnsi="Arial" w:cs="Arial"/>
                  <w:sz w:val="24"/>
                  <w:szCs w:val="24"/>
                </w:rPr>
              </w:rPrChange>
            </w:rPr>
            <w:fldChar w:fldCharType="separate"/>
          </w:r>
          <w:r w:rsidR="00676B88" w:rsidRPr="003D7AFB">
            <w:rPr>
              <w:rFonts w:ascii="Arial" w:hAnsi="Arial" w:cs="Arial"/>
              <w:noProof/>
              <w:sz w:val="24"/>
              <w:szCs w:val="24"/>
              <w:highlight w:val="yellow"/>
              <w:rPrChange w:id="17" w:author="Bonga-Bonga, Lumengo" w:date="2019-06-06T18:09:00Z">
                <w:rPr>
                  <w:rFonts w:ascii="Arial" w:hAnsi="Arial" w:cs="Arial"/>
                  <w:noProof/>
                  <w:sz w:val="24"/>
                  <w:szCs w:val="24"/>
                </w:rPr>
              </w:rPrChange>
            </w:rPr>
            <w:t>(Cubillos-Rocha, Gomez-Gonzalez, &amp; Melo-Velandia, 2019)</w:t>
          </w:r>
          <w:r w:rsidR="00500BE7" w:rsidRPr="003D7AFB">
            <w:rPr>
              <w:rFonts w:ascii="Arial" w:hAnsi="Arial" w:cs="Arial"/>
              <w:sz w:val="24"/>
              <w:szCs w:val="24"/>
              <w:highlight w:val="yellow"/>
              <w:rPrChange w:id="18" w:author="Bonga-Bonga, Lumengo" w:date="2019-06-06T18:09:00Z">
                <w:rPr>
                  <w:rFonts w:ascii="Arial" w:hAnsi="Arial" w:cs="Arial"/>
                  <w:sz w:val="24"/>
                  <w:szCs w:val="24"/>
                </w:rPr>
              </w:rPrChange>
            </w:rPr>
            <w:fldChar w:fldCharType="end"/>
          </w:r>
        </w:sdtContent>
      </w:sdt>
      <w:r w:rsidR="00500BE7" w:rsidRPr="003D7AFB">
        <w:rPr>
          <w:rFonts w:ascii="Arial" w:hAnsi="Arial" w:cs="Arial"/>
          <w:sz w:val="24"/>
          <w:szCs w:val="24"/>
          <w:highlight w:val="yellow"/>
          <w:rPrChange w:id="19" w:author="Bonga-Bonga, Lumengo" w:date="2019-06-06T18:09:00Z">
            <w:rPr>
              <w:rFonts w:ascii="Arial" w:hAnsi="Arial" w:cs="Arial"/>
              <w:sz w:val="24"/>
              <w:szCs w:val="24"/>
            </w:rPr>
          </w:rPrChange>
        </w:rPr>
        <w:t xml:space="preserve"> studied contagion</w:t>
      </w:r>
      <w:r w:rsidR="008F0BE0" w:rsidRPr="003D7AFB">
        <w:rPr>
          <w:rFonts w:ascii="Arial" w:hAnsi="Arial" w:cs="Arial"/>
          <w:sz w:val="24"/>
          <w:szCs w:val="24"/>
          <w:highlight w:val="yellow"/>
          <w:rPrChange w:id="20" w:author="Bonga-Bonga, Lumengo" w:date="2019-06-06T18:09:00Z">
            <w:rPr>
              <w:rFonts w:ascii="Arial" w:hAnsi="Arial" w:cs="Arial"/>
              <w:sz w:val="24"/>
              <w:szCs w:val="24"/>
            </w:rPr>
          </w:rPrChange>
        </w:rPr>
        <w:t xml:space="preserve"> between developed and large </w:t>
      </w:r>
      <w:r w:rsidR="00BE03F5" w:rsidRPr="003D7AFB">
        <w:rPr>
          <w:rFonts w:ascii="Arial" w:hAnsi="Arial" w:cs="Arial"/>
          <w:sz w:val="24"/>
          <w:szCs w:val="24"/>
          <w:highlight w:val="yellow"/>
          <w:rPrChange w:id="21" w:author="Bonga-Bonga, Lumengo" w:date="2019-06-06T18:09:00Z">
            <w:rPr>
              <w:rFonts w:ascii="Arial" w:hAnsi="Arial" w:cs="Arial"/>
              <w:sz w:val="24"/>
              <w:szCs w:val="24"/>
            </w:rPr>
          </w:rPrChange>
        </w:rPr>
        <w:t>developing</w:t>
      </w:r>
      <w:r w:rsidR="008F0BE0" w:rsidRPr="003D7AFB">
        <w:rPr>
          <w:rFonts w:ascii="Arial" w:hAnsi="Arial" w:cs="Arial"/>
          <w:sz w:val="24"/>
          <w:szCs w:val="24"/>
          <w:highlight w:val="yellow"/>
          <w:rPrChange w:id="22" w:author="Bonga-Bonga, Lumengo" w:date="2019-06-06T18:09:00Z">
            <w:rPr>
              <w:rFonts w:ascii="Arial" w:hAnsi="Arial" w:cs="Arial"/>
              <w:sz w:val="24"/>
              <w:szCs w:val="24"/>
            </w:rPr>
          </w:rPrChange>
        </w:rPr>
        <w:t xml:space="preserve"> economies whilst also considering whether contagion follows a geographical pattern</w:t>
      </w:r>
      <w:r w:rsidR="008F0BE0" w:rsidRPr="00F2483C">
        <w:rPr>
          <w:rFonts w:ascii="Arial" w:hAnsi="Arial" w:cs="Arial"/>
          <w:sz w:val="24"/>
          <w:szCs w:val="24"/>
        </w:rPr>
        <w:t xml:space="preserve">. They found that contagion only occurs in times of currency appreciation with respect to the US dollar. The authors also find that </w:t>
      </w:r>
      <w:r w:rsidR="00C73618" w:rsidRPr="00F2483C">
        <w:rPr>
          <w:rFonts w:ascii="Arial" w:hAnsi="Arial" w:cs="Arial"/>
          <w:sz w:val="24"/>
          <w:szCs w:val="24"/>
        </w:rPr>
        <w:t xml:space="preserve">whilst </w:t>
      </w:r>
      <w:r w:rsidR="008F0BE0" w:rsidRPr="00F2483C">
        <w:rPr>
          <w:rFonts w:ascii="Arial" w:hAnsi="Arial" w:cs="Arial"/>
          <w:sz w:val="24"/>
          <w:szCs w:val="24"/>
        </w:rPr>
        <w:t>contagion is more observable within countries of similar regions</w:t>
      </w:r>
      <w:r w:rsidR="00C73618" w:rsidRPr="00F2483C">
        <w:rPr>
          <w:rFonts w:ascii="Arial" w:hAnsi="Arial" w:cs="Arial"/>
          <w:sz w:val="24"/>
          <w:szCs w:val="24"/>
        </w:rPr>
        <w:t xml:space="preserve">, emerging market currencies are more affected by developed market currencies. </w:t>
      </w:r>
      <w:r w:rsidR="00BE03F5" w:rsidRPr="00F2483C">
        <w:rPr>
          <w:rFonts w:ascii="Arial" w:hAnsi="Arial" w:cs="Arial"/>
          <w:sz w:val="24"/>
          <w:szCs w:val="24"/>
        </w:rPr>
        <w:t xml:space="preserve">This paper utilizes the techniques introduced by </w:t>
      </w:r>
      <w:sdt>
        <w:sdtPr>
          <w:rPr>
            <w:rFonts w:ascii="Arial" w:hAnsi="Arial" w:cs="Arial"/>
            <w:sz w:val="24"/>
            <w:szCs w:val="24"/>
          </w:rPr>
          <w:id w:val="-777713244"/>
          <w:citation/>
        </w:sdtPr>
        <w:sdtEndPr/>
        <w:sdtContent>
          <w:r w:rsidR="00BE03F5" w:rsidRPr="00F2483C">
            <w:rPr>
              <w:rFonts w:ascii="Arial" w:hAnsi="Arial" w:cs="Arial"/>
              <w:sz w:val="24"/>
              <w:szCs w:val="24"/>
            </w:rPr>
            <w:fldChar w:fldCharType="begin"/>
          </w:r>
          <w:r w:rsidR="00BE03F5" w:rsidRPr="00F2483C">
            <w:rPr>
              <w:rFonts w:ascii="Arial" w:hAnsi="Arial" w:cs="Arial"/>
              <w:sz w:val="24"/>
              <w:szCs w:val="24"/>
            </w:rPr>
            <w:instrText xml:space="preserve"> CITATION Jua19 \l 7177 </w:instrText>
          </w:r>
          <w:r w:rsidR="00BE03F5" w:rsidRPr="00F2483C">
            <w:rPr>
              <w:rFonts w:ascii="Arial" w:hAnsi="Arial" w:cs="Arial"/>
              <w:sz w:val="24"/>
              <w:szCs w:val="24"/>
            </w:rPr>
            <w:fldChar w:fldCharType="separate"/>
          </w:r>
          <w:r w:rsidR="00676B88" w:rsidRPr="00F2483C">
            <w:rPr>
              <w:rFonts w:ascii="Arial" w:hAnsi="Arial" w:cs="Arial"/>
              <w:noProof/>
              <w:sz w:val="24"/>
              <w:szCs w:val="24"/>
            </w:rPr>
            <w:t>(Cubillos-Rocha, Gomez-Gonzalez, &amp; Melo-Velandia, 2019)</w:t>
          </w:r>
          <w:r w:rsidR="00BE03F5" w:rsidRPr="00F2483C">
            <w:rPr>
              <w:rFonts w:ascii="Arial" w:hAnsi="Arial" w:cs="Arial"/>
              <w:sz w:val="24"/>
              <w:szCs w:val="24"/>
            </w:rPr>
            <w:fldChar w:fldCharType="end"/>
          </w:r>
        </w:sdtContent>
      </w:sdt>
      <w:r w:rsidR="00042946" w:rsidRPr="00F2483C">
        <w:rPr>
          <w:rFonts w:ascii="Arial" w:hAnsi="Arial" w:cs="Arial"/>
          <w:sz w:val="24"/>
          <w:szCs w:val="24"/>
        </w:rPr>
        <w:t xml:space="preserve"> since the regular vine copula methodology allows for a multitude of different correlation structures that do not have to be predefined</w:t>
      </w:r>
      <w:r w:rsidR="00FA426B" w:rsidRPr="00F2483C">
        <w:rPr>
          <w:rFonts w:ascii="Arial" w:hAnsi="Arial" w:cs="Arial"/>
          <w:sz w:val="24"/>
          <w:szCs w:val="24"/>
        </w:rPr>
        <w:t xml:space="preserve">. </w:t>
      </w:r>
      <w:commentRangeStart w:id="23"/>
      <w:r w:rsidR="00BE03F5" w:rsidRPr="00F2483C">
        <w:rPr>
          <w:rFonts w:ascii="Arial" w:hAnsi="Arial" w:cs="Arial"/>
          <w:sz w:val="24"/>
          <w:szCs w:val="24"/>
        </w:rPr>
        <w:t>Contrary to the latter paper, t</w:t>
      </w:r>
      <w:r w:rsidR="00FA426B" w:rsidRPr="00F2483C">
        <w:rPr>
          <w:rFonts w:ascii="Arial" w:hAnsi="Arial" w:cs="Arial"/>
          <w:sz w:val="24"/>
          <w:szCs w:val="24"/>
        </w:rPr>
        <w:t xml:space="preserve">his article extends on this </w:t>
      </w:r>
      <w:r w:rsidR="00BE03F5" w:rsidRPr="00F2483C">
        <w:rPr>
          <w:rFonts w:ascii="Arial" w:hAnsi="Arial" w:cs="Arial"/>
          <w:sz w:val="24"/>
          <w:szCs w:val="24"/>
        </w:rPr>
        <w:t xml:space="preserve">line of literature </w:t>
      </w:r>
      <w:r w:rsidR="00FA426B" w:rsidRPr="00F2483C">
        <w:rPr>
          <w:rFonts w:ascii="Arial" w:hAnsi="Arial" w:cs="Arial"/>
          <w:sz w:val="24"/>
          <w:szCs w:val="24"/>
        </w:rPr>
        <w:t xml:space="preserve">by considering contagion on a sectoral </w:t>
      </w:r>
      <w:r w:rsidR="00FA426B" w:rsidRPr="00F2483C">
        <w:rPr>
          <w:rFonts w:ascii="Arial" w:hAnsi="Arial" w:cs="Arial"/>
          <w:sz w:val="24"/>
          <w:szCs w:val="24"/>
        </w:rPr>
        <w:lastRenderedPageBreak/>
        <w:t>level</w:t>
      </w:r>
      <w:r w:rsidR="00042946" w:rsidRPr="00F2483C">
        <w:rPr>
          <w:rFonts w:ascii="Arial" w:hAnsi="Arial" w:cs="Arial"/>
          <w:sz w:val="24"/>
          <w:szCs w:val="24"/>
        </w:rPr>
        <w:t xml:space="preserve"> for the BRICS countries</w:t>
      </w:r>
      <w:commentRangeEnd w:id="23"/>
      <w:r w:rsidR="009C2D69">
        <w:rPr>
          <w:rStyle w:val="CommentReference"/>
        </w:rPr>
        <w:commentReference w:id="23"/>
      </w:r>
      <w:r w:rsidR="00BE03F5" w:rsidRPr="00F2483C">
        <w:rPr>
          <w:rFonts w:ascii="Arial" w:hAnsi="Arial" w:cs="Arial"/>
          <w:sz w:val="24"/>
          <w:szCs w:val="24"/>
        </w:rPr>
        <w:t xml:space="preserve">. The importance of this study stems from the fact that </w:t>
      </w:r>
      <w:r w:rsidR="00042946" w:rsidRPr="00F2483C">
        <w:rPr>
          <w:rFonts w:ascii="Arial" w:hAnsi="Arial" w:cs="Arial"/>
          <w:sz w:val="24"/>
          <w:szCs w:val="24"/>
        </w:rPr>
        <w:t xml:space="preserve">diversification strategies by modern investors can underestimate the correlation between different sectoral indices, hence introducing additional risk into their portfolios. </w:t>
      </w:r>
    </w:p>
    <w:p w14:paraId="74AFB1A2" w14:textId="77777777" w:rsidR="00370B38" w:rsidRPr="00F2483C" w:rsidRDefault="00370B38" w:rsidP="00F2483C">
      <w:pPr>
        <w:pStyle w:val="Heading1"/>
        <w:spacing w:line="360" w:lineRule="auto"/>
        <w:rPr>
          <w:rFonts w:ascii="Arial" w:hAnsi="Arial" w:cs="Arial"/>
        </w:rPr>
      </w:pPr>
      <w:r w:rsidRPr="00F2483C">
        <w:rPr>
          <w:rFonts w:ascii="Arial" w:hAnsi="Arial" w:cs="Arial"/>
        </w:rPr>
        <w:t>3. Methodology</w:t>
      </w:r>
    </w:p>
    <w:p w14:paraId="133E8BF7" w14:textId="77777777" w:rsidR="00370B38" w:rsidRPr="00F2483C" w:rsidRDefault="00370B38" w:rsidP="00F2483C">
      <w:pPr>
        <w:spacing w:line="360" w:lineRule="auto"/>
        <w:rPr>
          <w:rFonts w:ascii="Arial" w:hAnsi="Arial" w:cs="Arial"/>
          <w:lang w:val="en-US"/>
        </w:rPr>
      </w:pPr>
    </w:p>
    <w:p w14:paraId="618C3CCC" w14:textId="0B42A7B6" w:rsidR="00F52D70" w:rsidRPr="00F2483C" w:rsidRDefault="00350906" w:rsidP="00F2483C">
      <w:pPr>
        <w:spacing w:line="360" w:lineRule="auto"/>
        <w:rPr>
          <w:rFonts w:ascii="Arial" w:hAnsi="Arial" w:cs="Arial"/>
          <w:sz w:val="24"/>
          <w:lang w:val="en-US"/>
        </w:rPr>
      </w:pPr>
      <w:ins w:id="24" w:author="Bonga-Bonga, Lumengo" w:date="2019-06-06T18:13:00Z">
        <w:r>
          <w:rPr>
            <w:rFonts w:ascii="Arial" w:hAnsi="Arial" w:cs="Arial"/>
            <w:sz w:val="24"/>
            <w:lang w:val="en-US"/>
          </w:rPr>
          <w:t>this paper makes use of the regular Vine-Copulas approach t</w:t>
        </w:r>
      </w:ins>
      <w:del w:id="25" w:author="Bonga-Bonga, Lumengo" w:date="2019-06-06T18:13:00Z">
        <w:r w:rsidR="00370B38" w:rsidRPr="00F2483C" w:rsidDel="00350906">
          <w:rPr>
            <w:rFonts w:ascii="Arial" w:hAnsi="Arial" w:cs="Arial"/>
            <w:sz w:val="24"/>
            <w:lang w:val="en-US"/>
          </w:rPr>
          <w:delText>T</w:delText>
        </w:r>
      </w:del>
      <w:r w:rsidR="00370B38" w:rsidRPr="00F2483C">
        <w:rPr>
          <w:rFonts w:ascii="Arial" w:hAnsi="Arial" w:cs="Arial"/>
          <w:sz w:val="24"/>
          <w:lang w:val="en-US"/>
        </w:rPr>
        <w:t xml:space="preserve">o study contagion between the </w:t>
      </w:r>
      <w:r w:rsidR="006604B4" w:rsidRPr="00F2483C">
        <w:rPr>
          <w:rFonts w:ascii="Arial" w:hAnsi="Arial" w:cs="Arial"/>
          <w:sz w:val="24"/>
          <w:lang w:val="en-US"/>
        </w:rPr>
        <w:t xml:space="preserve">different sectors in the </w:t>
      </w:r>
      <w:r w:rsidR="00370B38" w:rsidRPr="00F2483C">
        <w:rPr>
          <w:rFonts w:ascii="Arial" w:hAnsi="Arial" w:cs="Arial"/>
          <w:sz w:val="24"/>
          <w:lang w:val="en-US"/>
        </w:rPr>
        <w:t>BRICS countries</w:t>
      </w:r>
      <w:ins w:id="26" w:author="Bonga-Bonga, Lumengo" w:date="2019-06-06T18:13:00Z">
        <w:r>
          <w:rPr>
            <w:rFonts w:ascii="Arial" w:hAnsi="Arial" w:cs="Arial"/>
            <w:sz w:val="24"/>
            <w:lang w:val="en-US"/>
          </w:rPr>
          <w:t xml:space="preserve">. </w:t>
        </w:r>
      </w:ins>
      <w:del w:id="27" w:author="Bonga-Bonga, Lumengo" w:date="2019-06-06T18:13:00Z">
        <w:r w:rsidR="00370B38" w:rsidRPr="00F2483C" w:rsidDel="00350906">
          <w:rPr>
            <w:rFonts w:ascii="Arial" w:hAnsi="Arial" w:cs="Arial"/>
            <w:sz w:val="24"/>
            <w:lang w:val="en-US"/>
          </w:rPr>
          <w:delText>,</w:delText>
        </w:r>
      </w:del>
      <w:r w:rsidR="00370B38" w:rsidRPr="00F2483C">
        <w:rPr>
          <w:rFonts w:ascii="Arial" w:hAnsi="Arial" w:cs="Arial"/>
          <w:sz w:val="24"/>
          <w:lang w:val="en-US"/>
        </w:rPr>
        <w:t xml:space="preserve"> </w:t>
      </w:r>
      <w:ins w:id="28" w:author="Bonga-Bonga, Lumengo" w:date="2019-06-06T18:13:00Z">
        <w:r>
          <w:rPr>
            <w:rFonts w:ascii="Arial" w:hAnsi="Arial" w:cs="Arial"/>
            <w:sz w:val="24"/>
            <w:lang w:val="en-US"/>
          </w:rPr>
          <w:t>T</w:t>
        </w:r>
      </w:ins>
      <w:del w:id="29" w:author="Bonga-Bonga, Lumengo" w:date="2019-06-06T18:13:00Z">
        <w:r w:rsidR="006604B4" w:rsidRPr="00F2483C" w:rsidDel="00350906">
          <w:rPr>
            <w:rFonts w:ascii="Arial" w:hAnsi="Arial" w:cs="Arial"/>
            <w:sz w:val="24"/>
            <w:lang w:val="en-US"/>
          </w:rPr>
          <w:delText>t</w:delText>
        </w:r>
      </w:del>
      <w:r w:rsidR="006604B4" w:rsidRPr="00F2483C">
        <w:rPr>
          <w:rFonts w:ascii="Arial" w:hAnsi="Arial" w:cs="Arial"/>
          <w:sz w:val="24"/>
          <w:lang w:val="en-US"/>
        </w:rPr>
        <w:t xml:space="preserve">he </w:t>
      </w:r>
      <w:r w:rsidR="00370B38" w:rsidRPr="00F2483C">
        <w:rPr>
          <w:rFonts w:ascii="Arial" w:hAnsi="Arial" w:cs="Arial"/>
          <w:sz w:val="24"/>
          <w:lang w:val="en-US"/>
        </w:rPr>
        <w:t>regular vine copula approach first introduced by Joe (1997)</w:t>
      </w:r>
      <w:r w:rsidR="006604B4" w:rsidRPr="00F2483C">
        <w:rPr>
          <w:rFonts w:ascii="Arial" w:hAnsi="Arial" w:cs="Arial"/>
          <w:sz w:val="24"/>
          <w:lang w:val="en-US"/>
        </w:rPr>
        <w:t xml:space="preserve"> is considered to determine the most optimal multivariate dependence structure, after which the tail dependence coefficients are studied for evidence of contagion. </w:t>
      </w:r>
      <w:commentRangeStart w:id="30"/>
      <w:r w:rsidR="006604B4" w:rsidRPr="00F2483C">
        <w:rPr>
          <w:rFonts w:ascii="Arial" w:hAnsi="Arial" w:cs="Arial"/>
          <w:sz w:val="24"/>
          <w:lang w:val="en-US"/>
        </w:rPr>
        <w:t>Since the copula approach allows one to first model the marginals</w:t>
      </w:r>
      <w:r w:rsidR="00974962" w:rsidRPr="00F2483C">
        <w:rPr>
          <w:rFonts w:ascii="Arial" w:hAnsi="Arial" w:cs="Arial"/>
          <w:sz w:val="24"/>
          <w:lang w:val="en-US"/>
        </w:rPr>
        <w:t xml:space="preserve"> which, in turn</w:t>
      </w:r>
      <w:r w:rsidR="006604B4" w:rsidRPr="00F2483C">
        <w:rPr>
          <w:rFonts w:ascii="Arial" w:hAnsi="Arial" w:cs="Arial"/>
          <w:sz w:val="24"/>
          <w:lang w:val="en-US"/>
        </w:rPr>
        <w:t xml:space="preserve">, </w:t>
      </w:r>
      <w:r w:rsidR="00974962" w:rsidRPr="00F2483C">
        <w:rPr>
          <w:rFonts w:ascii="Arial" w:hAnsi="Arial" w:cs="Arial"/>
          <w:sz w:val="24"/>
          <w:lang w:val="en-US"/>
        </w:rPr>
        <w:t xml:space="preserve">is used to filter the data, </w:t>
      </w:r>
      <w:r w:rsidR="006604B4" w:rsidRPr="00F2483C">
        <w:rPr>
          <w:rFonts w:ascii="Arial" w:hAnsi="Arial" w:cs="Arial"/>
          <w:sz w:val="24"/>
          <w:lang w:val="en-US"/>
        </w:rPr>
        <w:t xml:space="preserve">the first two moments of each series are modelled with an </w:t>
      </w:r>
      <m:oMath>
        <m:r>
          <m:rPr>
            <m:sty m:val="p"/>
          </m:rPr>
          <w:rPr>
            <w:rFonts w:ascii="Cambria Math" w:hAnsi="Cambria Math" w:cs="Arial"/>
            <w:sz w:val="24"/>
            <w:lang w:val="en-US"/>
          </w:rPr>
          <m:t xml:space="preserve">ARMA(p,q) - GARCH(r, s) </m:t>
        </m:r>
      </m:oMath>
      <w:r w:rsidR="00F76D6F" w:rsidRPr="00F2483C">
        <w:rPr>
          <w:rFonts w:ascii="Arial" w:hAnsi="Arial" w:cs="Arial"/>
          <w:sz w:val="24"/>
          <w:lang w:val="en-US"/>
        </w:rPr>
        <w:t xml:space="preserve"> </w:t>
      </w:r>
      <w:r w:rsidR="006604B4" w:rsidRPr="00F2483C">
        <w:rPr>
          <w:rFonts w:ascii="Arial" w:hAnsi="Arial" w:cs="Arial"/>
          <w:sz w:val="24"/>
          <w:lang w:val="en-US"/>
        </w:rPr>
        <w:t xml:space="preserve">model with </w:t>
      </w:r>
      <w:r w:rsidR="00093F94" w:rsidRPr="00F2483C">
        <w:rPr>
          <w:rFonts w:ascii="Arial" w:hAnsi="Arial" w:cs="Arial"/>
          <w:sz w:val="24"/>
          <w:lang w:val="en-US"/>
        </w:rPr>
        <w:t>student t inno</w:t>
      </w:r>
      <w:r w:rsidR="00F52D70" w:rsidRPr="00F2483C">
        <w:rPr>
          <w:rFonts w:ascii="Arial" w:hAnsi="Arial" w:cs="Arial"/>
          <w:sz w:val="24"/>
          <w:lang w:val="en-US"/>
        </w:rPr>
        <w:t>vation distribution.</w:t>
      </w:r>
      <w:commentRangeEnd w:id="30"/>
      <w:r>
        <w:rPr>
          <w:rStyle w:val="CommentReference"/>
        </w:rPr>
        <w:commentReference w:id="30"/>
      </w:r>
    </w:p>
    <w:p w14:paraId="5C05558B" w14:textId="77777777" w:rsidR="00370B38" w:rsidRPr="00F2483C" w:rsidRDefault="00F52D70" w:rsidP="00F2483C">
      <w:pPr>
        <w:pStyle w:val="Heading2"/>
        <w:spacing w:line="360" w:lineRule="auto"/>
        <w:rPr>
          <w:rFonts w:ascii="Arial" w:hAnsi="Arial" w:cs="Arial"/>
          <w:lang w:val="en-US"/>
        </w:rPr>
      </w:pPr>
      <w:r w:rsidRPr="00F2483C">
        <w:rPr>
          <w:rFonts w:ascii="Arial" w:hAnsi="Arial" w:cs="Arial"/>
          <w:lang w:val="en-US"/>
        </w:rPr>
        <w:t>3.1 Model for the marginal distributions</w:t>
      </w:r>
    </w:p>
    <w:p w14:paraId="53AFA3DD" w14:textId="77777777" w:rsidR="00E02D69" w:rsidRPr="00F2483C" w:rsidRDefault="00E02D69" w:rsidP="00F2483C">
      <w:pPr>
        <w:spacing w:line="360" w:lineRule="auto"/>
        <w:rPr>
          <w:rFonts w:ascii="Arial" w:eastAsiaTheme="minorEastAsia" w:hAnsi="Arial" w:cs="Arial"/>
          <w:sz w:val="24"/>
          <w:lang w:val="en-US"/>
        </w:rPr>
      </w:pPr>
      <w:r w:rsidRPr="00F2483C">
        <w:rPr>
          <w:rFonts w:ascii="Arial" w:hAnsi="Arial" w:cs="Arial"/>
          <w:sz w:val="24"/>
          <w:lang w:val="en-US"/>
        </w:rPr>
        <w:t xml:space="preserve">After transforming the series into log-returns, the first two moments of each series </w:t>
      </w:r>
      <w:r w:rsidR="00D92FEC" w:rsidRPr="00F2483C">
        <w:rPr>
          <w:rFonts w:ascii="Arial" w:hAnsi="Arial" w:cs="Arial"/>
          <w:sz w:val="24"/>
          <w:lang w:val="en-US"/>
        </w:rPr>
        <w:t>are</w:t>
      </w:r>
      <w:r w:rsidRPr="00F2483C">
        <w:rPr>
          <w:rFonts w:ascii="Arial" w:hAnsi="Arial" w:cs="Arial"/>
          <w:sz w:val="24"/>
          <w:lang w:val="en-US"/>
        </w:rPr>
        <w:t xml:space="preserve"> modelled using an </w:t>
      </w:r>
      <m:oMath>
        <m:r>
          <m:rPr>
            <m:sty m:val="p"/>
          </m:rPr>
          <w:rPr>
            <w:rFonts w:ascii="Cambria Math" w:hAnsi="Cambria Math" w:cs="Arial"/>
            <w:sz w:val="24"/>
            <w:lang w:val="en-US"/>
          </w:rPr>
          <m:t>ARMA(p,q) - GARCH(r, s)</m:t>
        </m:r>
      </m:oMath>
      <w:r w:rsidRPr="00F2483C">
        <w:rPr>
          <w:rFonts w:ascii="Arial" w:hAnsi="Arial" w:cs="Arial"/>
          <w:sz w:val="24"/>
          <w:lang w:val="en-US"/>
        </w:rPr>
        <w:t xml:space="preserve"> model with student t innovation distribution. If the log-returns </w:t>
      </w:r>
      <w:r w:rsidR="00D92FEC" w:rsidRPr="00F2483C">
        <w:rPr>
          <w:rFonts w:ascii="Arial" w:hAnsi="Arial" w:cs="Arial"/>
          <w:sz w:val="24"/>
          <w:lang w:val="en-US"/>
        </w:rPr>
        <w:t>are defined as</w:t>
      </w:r>
      <w:r w:rsidRPr="00F2483C">
        <w:rPr>
          <w:rFonts w:ascii="Arial" w:hAnsi="Arial" w:cs="Arial"/>
          <w:sz w:val="24"/>
          <w:lang w:val="en-US"/>
        </w:rPr>
        <w:t xml:space="preserve"> </w:t>
      </w:r>
      <m:oMath>
        <m:sSub>
          <m:sSubPr>
            <m:ctrlPr>
              <w:rPr>
                <w:rFonts w:ascii="Cambria Math" w:hAnsi="Cambria Math" w:cs="Arial"/>
                <w:i/>
                <w:sz w:val="24"/>
                <w:lang w:val="en-US"/>
              </w:rPr>
            </m:ctrlPr>
          </m:sSubPr>
          <m:e>
            <m:r>
              <w:rPr>
                <w:rFonts w:ascii="Cambria Math" w:hAnsi="Cambria Math" w:cs="Arial"/>
                <w:sz w:val="24"/>
                <w:lang w:val="en-US"/>
              </w:rPr>
              <m:t>y</m:t>
            </m:r>
          </m:e>
          <m:sub>
            <m:r>
              <w:rPr>
                <w:rFonts w:ascii="Cambria Math" w:hAnsi="Cambria Math" w:cs="Arial"/>
                <w:sz w:val="24"/>
                <w:lang w:val="en-US"/>
              </w:rPr>
              <m:t>c,t</m:t>
            </m:r>
          </m:sub>
        </m:sSub>
      </m:oMath>
      <w:r w:rsidRPr="00F2483C">
        <w:rPr>
          <w:rFonts w:ascii="Arial" w:eastAsiaTheme="minorEastAsia" w:hAnsi="Arial" w:cs="Arial"/>
          <w:sz w:val="24"/>
          <w:lang w:val="en-US"/>
        </w:rPr>
        <w:t xml:space="preserve">, </w:t>
      </w:r>
      <w:r w:rsidR="00D92FEC" w:rsidRPr="00F2483C">
        <w:rPr>
          <w:rFonts w:ascii="Arial" w:eastAsiaTheme="minorEastAsia" w:hAnsi="Arial" w:cs="Arial"/>
          <w:sz w:val="24"/>
          <w:lang w:val="en-US"/>
        </w:rPr>
        <w:t xml:space="preserve">with </w:t>
      </w:r>
      <m:oMath>
        <m:r>
          <w:rPr>
            <w:rFonts w:ascii="Cambria Math" w:eastAsiaTheme="minorEastAsia" w:hAnsi="Cambria Math" w:cs="Arial"/>
            <w:sz w:val="24"/>
            <w:lang w:val="en-US"/>
          </w:rPr>
          <m:t>c=1,…,n</m:t>
        </m:r>
      </m:oMath>
      <w:r w:rsidR="00D92FEC" w:rsidRPr="00F2483C">
        <w:rPr>
          <w:rFonts w:ascii="Arial" w:eastAsiaTheme="minorEastAsia" w:hAnsi="Arial" w:cs="Arial"/>
          <w:sz w:val="24"/>
          <w:lang w:val="en-US"/>
        </w:rPr>
        <w:t xml:space="preserve"> an indicator for the series and </w:t>
      </w:r>
      <m:oMath>
        <m:r>
          <w:rPr>
            <w:rFonts w:ascii="Cambria Math" w:eastAsiaTheme="minorEastAsia" w:hAnsi="Cambria Math" w:cs="Arial"/>
            <w:sz w:val="24"/>
            <w:lang w:val="en-US"/>
          </w:rPr>
          <m:t>t=1,..,T</m:t>
        </m:r>
      </m:oMath>
      <w:r w:rsidRPr="00F2483C">
        <w:rPr>
          <w:rFonts w:ascii="Arial" w:eastAsiaTheme="minorEastAsia" w:hAnsi="Arial" w:cs="Arial"/>
          <w:sz w:val="24"/>
          <w:lang w:val="en-US"/>
        </w:rPr>
        <w:t xml:space="preserve"> an indicator for time, the </w:t>
      </w:r>
      <m:oMath>
        <m:r>
          <m:rPr>
            <m:sty m:val="p"/>
          </m:rPr>
          <w:rPr>
            <w:rFonts w:ascii="Cambria Math" w:hAnsi="Cambria Math" w:cs="Arial"/>
            <w:sz w:val="24"/>
            <w:lang w:val="en-US"/>
          </w:rPr>
          <m:t>ARMA(p,q) - GARCH(r,s)</m:t>
        </m:r>
      </m:oMath>
      <w:r w:rsidRPr="00F2483C">
        <w:rPr>
          <w:rFonts w:ascii="Arial" w:eastAsiaTheme="minorEastAsia" w:hAnsi="Arial" w:cs="Arial"/>
          <w:sz w:val="24"/>
          <w:lang w:val="en-US"/>
        </w:rPr>
        <w:t xml:space="preserve"> </w:t>
      </w:r>
      <w:r w:rsidR="001638F8" w:rsidRPr="00F2483C">
        <w:rPr>
          <w:rFonts w:ascii="Arial" w:eastAsiaTheme="minorEastAsia" w:hAnsi="Arial" w:cs="Arial"/>
          <w:sz w:val="24"/>
          <w:lang w:val="en-US"/>
        </w:rPr>
        <w:t xml:space="preserve">model </w:t>
      </w:r>
      <w:r w:rsidRPr="00F2483C">
        <w:rPr>
          <w:rFonts w:ascii="Arial" w:eastAsiaTheme="minorEastAsia" w:hAnsi="Arial" w:cs="Arial"/>
          <w:sz w:val="24"/>
          <w:lang w:val="en-US"/>
        </w:rPr>
        <w:t>can be defined as:</w:t>
      </w:r>
    </w:p>
    <w:p w14:paraId="142E447B" w14:textId="77777777" w:rsidR="00E02D69" w:rsidRPr="00F2483C" w:rsidRDefault="00752F66" w:rsidP="00F2483C">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μ</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p</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φ</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q</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θ</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oMath>
      <w:r w:rsidR="00D92FEC" w:rsidRPr="00F2483C">
        <w:rPr>
          <w:rFonts w:ascii="Arial" w:eastAsiaTheme="minorEastAsia" w:hAnsi="Arial" w:cs="Arial"/>
          <w:sz w:val="24"/>
          <w:lang w:val="en-US"/>
        </w:rPr>
        <w:t xml:space="preserve"> </w:t>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t xml:space="preserve"> (1)</w:t>
      </w:r>
    </w:p>
    <w:p w14:paraId="4E05EB70" w14:textId="77777777" w:rsidR="00D92FEC" w:rsidRPr="00F2483C" w:rsidRDefault="00752F66" w:rsidP="00F2483C">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rad>
          <m:radPr>
            <m:degHide m:val="1"/>
            <m:ctrlPr>
              <w:rPr>
                <w:rFonts w:ascii="Cambria Math" w:eastAsiaTheme="minorEastAsia" w:hAnsi="Cambria Math" w:cs="Arial"/>
                <w:i/>
                <w:sz w:val="24"/>
                <w:lang w:val="en-US"/>
              </w:rPr>
            </m:ctrlPr>
          </m:radPr>
          <m:deg/>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e>
        </m:rad>
      </m:oMath>
      <w:r w:rsidR="00D92FEC" w:rsidRPr="00F2483C">
        <w:rPr>
          <w:rFonts w:ascii="Arial" w:eastAsiaTheme="minorEastAsia" w:hAnsi="Arial" w:cs="Arial"/>
          <w:sz w:val="24"/>
          <w:lang w:val="en-US"/>
        </w:rPr>
        <w:t xml:space="preserve"> </w:t>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t xml:space="preserve"> (2)</w:t>
      </w:r>
    </w:p>
    <w:p w14:paraId="54260FD6" w14:textId="77777777" w:rsidR="00D92FEC" w:rsidRPr="00F2483C" w:rsidRDefault="00752F66" w:rsidP="00F2483C">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ω</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r</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α</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s</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β</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sSup>
                  <m:sSupPr>
                    <m:ctrlPr>
                      <w:rPr>
                        <w:rFonts w:ascii="Cambria Math" w:eastAsiaTheme="minorEastAsia" w:hAnsi="Cambria Math" w:cs="Arial"/>
                        <w:i/>
                        <w:sz w:val="24"/>
                        <w:lang w:val="en-US"/>
                      </w:rPr>
                    </m:ctrlPr>
                  </m:sSupPr>
                  <m:e>
                    <m:r>
                      <w:rPr>
                        <w:rFonts w:ascii="Cambria Math" w:eastAsiaTheme="minorEastAsia" w:hAnsi="Cambria Math" w:cs="Arial"/>
                        <w:sz w:val="24"/>
                        <w:lang w:val="en-US"/>
                      </w:rPr>
                      <m:t>ε</m:t>
                    </m:r>
                  </m:e>
                  <m:sup>
                    <m:r>
                      <w:rPr>
                        <w:rFonts w:ascii="Cambria Math" w:eastAsiaTheme="minorEastAsia" w:hAnsi="Cambria Math" w:cs="Arial"/>
                        <w:sz w:val="24"/>
                        <w:lang w:val="en-US"/>
                      </w:rPr>
                      <m:t>2</m:t>
                    </m:r>
                  </m:sup>
                </m:sSup>
              </m:e>
              <m:sub>
                <m:r>
                  <w:rPr>
                    <w:rFonts w:ascii="Cambria Math" w:eastAsiaTheme="minorEastAsia" w:hAnsi="Cambria Math" w:cs="Arial"/>
                    <w:sz w:val="24"/>
                    <w:lang w:val="en-US"/>
                  </w:rPr>
                  <m:t>c,t-i</m:t>
                </m:r>
              </m:sub>
            </m:sSub>
          </m:e>
        </m:nary>
      </m:oMath>
      <w:r w:rsidR="002469B4" w:rsidRPr="00F2483C">
        <w:rPr>
          <w:rFonts w:ascii="Arial" w:eastAsiaTheme="minorEastAsia" w:hAnsi="Arial" w:cs="Arial"/>
          <w:sz w:val="24"/>
          <w:lang w:val="en-US"/>
        </w:rPr>
        <w:t xml:space="preserve"> </w:t>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r>
      <w:r w:rsidR="002469B4" w:rsidRPr="00F2483C">
        <w:rPr>
          <w:rFonts w:ascii="Arial" w:eastAsiaTheme="minorEastAsia" w:hAnsi="Arial" w:cs="Arial"/>
          <w:sz w:val="24"/>
          <w:lang w:val="en-US"/>
        </w:rPr>
        <w:tab/>
        <w:t xml:space="preserve"> (3)</w:t>
      </w:r>
    </w:p>
    <w:p w14:paraId="533A7103" w14:textId="77777777" w:rsidR="00974962" w:rsidRPr="00F2483C" w:rsidRDefault="004A6D2B" w:rsidP="00F2483C">
      <w:pPr>
        <w:spacing w:line="360" w:lineRule="auto"/>
        <w:rPr>
          <w:rFonts w:ascii="Arial" w:eastAsiaTheme="minorEastAsia" w:hAnsi="Arial" w:cs="Arial"/>
          <w:sz w:val="24"/>
          <w:lang w:val="en-US"/>
        </w:rPr>
      </w:pPr>
      <w:r w:rsidRPr="00F2483C">
        <w:rPr>
          <w:rFonts w:ascii="Arial" w:hAnsi="Arial" w:cs="Arial"/>
          <w:sz w:val="24"/>
          <w:szCs w:val="24"/>
          <w:lang w:val="en-US"/>
        </w:rPr>
        <w:t>where</w:t>
      </w:r>
      <w:r w:rsidRPr="00F2483C">
        <w:rPr>
          <w:rFonts w:ascii="Arial" w:hAnsi="Arial" w:cs="Arial"/>
          <w:sz w:val="24"/>
          <w:vertAlign w:val="subscript"/>
          <w:lang w:val="en-US"/>
        </w:rPr>
        <w:t xml:space="preserve">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oMath>
      <w:r w:rsidRPr="00F2483C">
        <w:rPr>
          <w:rFonts w:ascii="Arial" w:eastAsiaTheme="minorEastAsia" w:hAnsi="Arial" w:cs="Arial"/>
          <w:sz w:val="24"/>
          <w:lang w:val="en-US"/>
        </w:rPr>
        <w:t xml:space="preserve"> follow a student t</w:t>
      </w:r>
      <w:r w:rsidR="00AA2536">
        <w:rPr>
          <w:rFonts w:ascii="Arial" w:eastAsiaTheme="minorEastAsia" w:hAnsi="Arial" w:cs="Arial"/>
          <w:sz w:val="24"/>
          <w:lang w:val="en-US"/>
        </w:rPr>
        <w:t xml:space="preserve"> innovation</w:t>
      </w:r>
      <w:r w:rsidRPr="00F2483C">
        <w:rPr>
          <w:rFonts w:ascii="Arial" w:eastAsiaTheme="minorEastAsia" w:hAnsi="Arial" w:cs="Arial"/>
          <w:sz w:val="24"/>
          <w:lang w:val="en-US"/>
        </w:rPr>
        <w:t xml:space="preserve"> distribution</w:t>
      </w:r>
      <w:r w:rsidR="001638F8" w:rsidRPr="00F2483C">
        <w:rPr>
          <w:rFonts w:ascii="Arial" w:eastAsiaTheme="minorEastAsia" w:hAnsi="Arial" w:cs="Arial"/>
          <w:sz w:val="24"/>
          <w:lang w:val="en-US"/>
        </w:rPr>
        <w:t xml:space="preserve">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001638F8" w:rsidRPr="00F2483C">
        <w:rPr>
          <w:rFonts w:ascii="Arial" w:eastAsiaTheme="minorEastAsia" w:hAnsi="Arial" w:cs="Arial"/>
          <w:sz w:val="24"/>
          <w:lang w:val="en-US"/>
        </w:rPr>
        <w:t xml:space="preserve"> degrees of freedom</w:t>
      </w:r>
      <w:r w:rsidRPr="00F2483C">
        <w:rPr>
          <w:rFonts w:ascii="Arial" w:eastAsiaTheme="minorEastAsia" w:hAnsi="Arial" w:cs="Arial"/>
          <w:sz w:val="24"/>
          <w:lang w:val="en-US"/>
        </w:rPr>
        <w:t>. To identify the model specification of each series, a range of models are estimated on 75% of the data, where after the out of sample Mean Squared Error (MSE)</w:t>
      </w:r>
      <w:r w:rsidRPr="00F2483C">
        <w:rPr>
          <w:rFonts w:ascii="Arial" w:hAnsi="Arial" w:cs="Arial"/>
          <w:sz w:val="24"/>
          <w:lang w:val="en-US"/>
        </w:rPr>
        <w:t xml:space="preserve"> is determined on the remaining 25%. </w:t>
      </w:r>
      <w:commentRangeStart w:id="31"/>
      <w:r w:rsidRPr="00F2483C">
        <w:rPr>
          <w:rFonts w:ascii="Arial" w:hAnsi="Arial" w:cs="Arial"/>
          <w:sz w:val="24"/>
          <w:lang w:val="en-US"/>
        </w:rPr>
        <w:t>The model specification with the lowest MSE is used as the final model</w:t>
      </w:r>
      <w:r w:rsidR="001638F8" w:rsidRPr="00F2483C">
        <w:rPr>
          <w:rFonts w:ascii="Arial" w:hAnsi="Arial" w:cs="Arial"/>
          <w:sz w:val="24"/>
          <w:lang w:val="en-US"/>
        </w:rPr>
        <w:t xml:space="preserve"> </w:t>
      </w:r>
      <w:sdt>
        <w:sdtPr>
          <w:rPr>
            <w:rFonts w:ascii="Arial" w:hAnsi="Arial" w:cs="Arial"/>
            <w:sz w:val="24"/>
            <w:lang w:val="en-US"/>
          </w:rPr>
          <w:id w:val="-1882786194"/>
          <w:citation/>
        </w:sdtPr>
        <w:sdtEndPr/>
        <w:sdtContent>
          <w:r w:rsidR="001638F8" w:rsidRPr="00F2483C">
            <w:rPr>
              <w:rFonts w:ascii="Arial" w:hAnsi="Arial" w:cs="Arial"/>
              <w:sz w:val="24"/>
              <w:lang w:val="en-US"/>
            </w:rPr>
            <w:fldChar w:fldCharType="begin"/>
          </w:r>
          <w:r w:rsidR="001638F8" w:rsidRPr="00F2483C">
            <w:rPr>
              <w:rFonts w:ascii="Arial" w:hAnsi="Arial" w:cs="Arial"/>
              <w:sz w:val="24"/>
            </w:rPr>
            <w:instrText xml:space="preserve"> CITATION Tsa10 \l 7177 </w:instrText>
          </w:r>
          <w:r w:rsidR="001638F8" w:rsidRPr="00F2483C">
            <w:rPr>
              <w:rFonts w:ascii="Arial" w:hAnsi="Arial" w:cs="Arial"/>
              <w:sz w:val="24"/>
              <w:lang w:val="en-US"/>
            </w:rPr>
            <w:fldChar w:fldCharType="separate"/>
          </w:r>
          <w:r w:rsidR="00676B88" w:rsidRPr="00F2483C">
            <w:rPr>
              <w:rFonts w:ascii="Arial" w:hAnsi="Arial" w:cs="Arial"/>
              <w:noProof/>
              <w:sz w:val="24"/>
            </w:rPr>
            <w:t>(Tsay, 2010)</w:t>
          </w:r>
          <w:r w:rsidR="001638F8" w:rsidRPr="00F2483C">
            <w:rPr>
              <w:rFonts w:ascii="Arial" w:hAnsi="Arial" w:cs="Arial"/>
              <w:sz w:val="24"/>
              <w:lang w:val="en-US"/>
            </w:rPr>
            <w:fldChar w:fldCharType="end"/>
          </w:r>
        </w:sdtContent>
      </w:sdt>
      <w:r w:rsidRPr="00F2483C">
        <w:rPr>
          <w:rFonts w:ascii="Arial" w:hAnsi="Arial" w:cs="Arial"/>
          <w:sz w:val="24"/>
          <w:lang w:val="en-US"/>
        </w:rPr>
        <w:t>.</w:t>
      </w:r>
      <w:r w:rsidR="00974962" w:rsidRPr="00F2483C">
        <w:rPr>
          <w:rFonts w:ascii="Arial" w:hAnsi="Arial" w:cs="Arial"/>
          <w:sz w:val="24"/>
          <w:lang w:val="en-US"/>
        </w:rPr>
        <w:t xml:space="preserve"> After </w:t>
      </w:r>
      <w:commentRangeEnd w:id="31"/>
      <w:r w:rsidR="00350906">
        <w:rPr>
          <w:rStyle w:val="CommentReference"/>
        </w:rPr>
        <w:commentReference w:id="31"/>
      </w:r>
      <w:r w:rsidR="00974962" w:rsidRPr="00F2483C">
        <w:rPr>
          <w:rFonts w:ascii="Arial" w:hAnsi="Arial" w:cs="Arial"/>
          <w:sz w:val="24"/>
          <w:lang w:val="en-US"/>
        </w:rPr>
        <w:t xml:space="preserve">the final model is estimated, the residuals </w:t>
      </w:r>
      <m:oMath>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t</m:t>
            </m:r>
          </m:sub>
        </m:sSub>
      </m:oMath>
      <w:r w:rsidR="00974962" w:rsidRPr="00F2483C">
        <w:rPr>
          <w:rFonts w:ascii="Arial" w:eastAsiaTheme="minorEastAsia" w:hAnsi="Arial" w:cs="Arial"/>
          <w:sz w:val="24"/>
          <w:lang w:val="en-US"/>
        </w:rPr>
        <w:t xml:space="preserve"> are determin</w:t>
      </w:r>
      <w:r w:rsidR="00E76EEA" w:rsidRPr="00F2483C">
        <w:rPr>
          <w:rFonts w:ascii="Arial" w:eastAsiaTheme="minorEastAsia" w:hAnsi="Arial" w:cs="Arial"/>
          <w:sz w:val="24"/>
          <w:lang w:val="en-US"/>
        </w:rPr>
        <w:t xml:space="preserve">ed which </w:t>
      </w:r>
      <w:r w:rsidR="00D71A43" w:rsidRPr="00F2483C">
        <w:rPr>
          <w:rFonts w:ascii="Arial" w:eastAsiaTheme="minorEastAsia" w:hAnsi="Arial" w:cs="Arial"/>
          <w:sz w:val="24"/>
          <w:lang w:val="en-US"/>
        </w:rPr>
        <w:t>are</w:t>
      </w:r>
      <w:r w:rsidR="00E76EEA" w:rsidRPr="00F2483C">
        <w:rPr>
          <w:rFonts w:ascii="Arial" w:eastAsiaTheme="minorEastAsia" w:hAnsi="Arial" w:cs="Arial"/>
          <w:sz w:val="24"/>
          <w:lang w:val="en-US"/>
        </w:rPr>
        <w:t xml:space="preserve"> then transformed to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t</m:t>
            </m:r>
          </m:sub>
        </m:sSub>
        <m:r>
          <m:rPr>
            <m:sty m:val="p"/>
          </m:rPr>
          <w:rPr>
            <w:rFonts w:ascii="Cambria Math" w:eastAsiaTheme="minorEastAsia" w:hAnsi="Cambria Math" w:cs="Arial"/>
            <w:sz w:val="24"/>
            <w:lang w:val="en-US"/>
          </w:rPr>
          <m:t xml:space="preserve"> ϵ</m:t>
        </m:r>
        <m:r>
          <w:rPr>
            <w:rFonts w:ascii="Cambria Math" w:eastAsiaTheme="minorEastAsia" w:hAnsi="Cambria Math" w:cs="Arial"/>
            <w:sz w:val="24"/>
            <w:lang w:val="en-US"/>
          </w:rPr>
          <m:t xml:space="preserve"> [0, 1]</m:t>
        </m:r>
      </m:oMath>
      <w:r w:rsidR="00974962" w:rsidRPr="00F2483C">
        <w:rPr>
          <w:rFonts w:ascii="Arial" w:eastAsiaTheme="minorEastAsia" w:hAnsi="Arial" w:cs="Arial"/>
          <w:sz w:val="24"/>
          <w:lang w:val="en-US"/>
        </w:rPr>
        <w:t xml:space="preserve"> using the Probability Integral Transform (PIT)</w:t>
      </w:r>
      <w:r w:rsidR="00E76EEA" w:rsidRPr="00F2483C">
        <w:rPr>
          <w:rFonts w:ascii="Arial" w:eastAsiaTheme="minorEastAsia" w:hAnsi="Arial" w:cs="Arial"/>
          <w:sz w:val="24"/>
          <w:lang w:val="en-US"/>
        </w:rPr>
        <w:t>.</w:t>
      </w:r>
    </w:p>
    <w:p w14:paraId="040E6BFE" w14:textId="77777777" w:rsidR="00E76EEA" w:rsidRPr="00F2483C" w:rsidRDefault="00E76EEA" w:rsidP="00F2483C">
      <w:pPr>
        <w:pStyle w:val="Heading2"/>
        <w:spacing w:line="360" w:lineRule="auto"/>
        <w:rPr>
          <w:rFonts w:ascii="Arial" w:hAnsi="Arial" w:cs="Arial"/>
          <w:lang w:val="en-US"/>
        </w:rPr>
      </w:pPr>
      <w:r w:rsidRPr="00F2483C">
        <w:rPr>
          <w:rFonts w:ascii="Arial" w:hAnsi="Arial" w:cs="Arial"/>
          <w:lang w:val="en-US"/>
        </w:rPr>
        <w:lastRenderedPageBreak/>
        <w:t>3.2 R-Vine Copula Estimation</w:t>
      </w:r>
    </w:p>
    <w:p w14:paraId="385191F7" w14:textId="77777777" w:rsidR="00974962" w:rsidRPr="00F2483C" w:rsidRDefault="00E76EEA" w:rsidP="00F2483C">
      <w:pPr>
        <w:spacing w:line="360" w:lineRule="auto"/>
        <w:rPr>
          <w:rFonts w:ascii="Arial" w:hAnsi="Arial" w:cs="Arial"/>
          <w:sz w:val="24"/>
          <w:lang w:val="en-US"/>
        </w:rPr>
      </w:pPr>
      <w:r w:rsidRPr="00F2483C">
        <w:rPr>
          <w:rFonts w:ascii="Arial" w:hAnsi="Arial" w:cs="Arial"/>
          <w:sz w:val="24"/>
          <w:lang w:val="en-US"/>
        </w:rPr>
        <w:t>The advent of the copula methodology is attributed to</w:t>
      </w:r>
      <w:r w:rsidR="00E22C19" w:rsidRPr="00F2483C">
        <w:rPr>
          <w:rFonts w:ascii="Arial" w:hAnsi="Arial" w:cs="Arial"/>
          <w:sz w:val="24"/>
          <w:lang w:val="en-US"/>
        </w:rPr>
        <w:t xml:space="preserve"> Sklar’s Theorem </w:t>
      </w:r>
      <w:sdt>
        <w:sdtPr>
          <w:rPr>
            <w:rFonts w:ascii="Arial" w:hAnsi="Arial" w:cs="Arial"/>
            <w:sz w:val="24"/>
            <w:lang w:val="en-US"/>
          </w:rPr>
          <w:id w:val="-435755768"/>
          <w:citation/>
        </w:sdtPr>
        <w:sdtEndPr/>
        <w:sdtContent>
          <w:r w:rsidR="00E22C19" w:rsidRPr="00F2483C">
            <w:rPr>
              <w:rFonts w:ascii="Arial" w:hAnsi="Arial" w:cs="Arial"/>
              <w:sz w:val="24"/>
              <w:lang w:val="en-US"/>
            </w:rPr>
            <w:fldChar w:fldCharType="begin"/>
          </w:r>
          <w:r w:rsidR="00E22C19" w:rsidRPr="00F2483C">
            <w:rPr>
              <w:rFonts w:ascii="Arial" w:hAnsi="Arial" w:cs="Arial"/>
              <w:sz w:val="24"/>
            </w:rPr>
            <w:instrText xml:space="preserve"> CITATION Skl59 \l 7177 </w:instrText>
          </w:r>
          <w:r w:rsidR="00E22C19" w:rsidRPr="00F2483C">
            <w:rPr>
              <w:rFonts w:ascii="Arial" w:hAnsi="Arial" w:cs="Arial"/>
              <w:sz w:val="24"/>
              <w:lang w:val="en-US"/>
            </w:rPr>
            <w:fldChar w:fldCharType="separate"/>
          </w:r>
          <w:r w:rsidR="00676B88" w:rsidRPr="00F2483C">
            <w:rPr>
              <w:rFonts w:ascii="Arial" w:hAnsi="Arial" w:cs="Arial"/>
              <w:noProof/>
              <w:sz w:val="24"/>
            </w:rPr>
            <w:t>(Sklar, 1959)</w:t>
          </w:r>
          <w:r w:rsidR="00E22C19" w:rsidRPr="00F2483C">
            <w:rPr>
              <w:rFonts w:ascii="Arial" w:hAnsi="Arial" w:cs="Arial"/>
              <w:sz w:val="24"/>
              <w:lang w:val="en-US"/>
            </w:rPr>
            <w:fldChar w:fldCharType="end"/>
          </w:r>
        </w:sdtContent>
      </w:sdt>
      <w:r w:rsidR="00E22C19" w:rsidRPr="00F2483C">
        <w:rPr>
          <w:rFonts w:ascii="Arial" w:hAnsi="Arial" w:cs="Arial"/>
          <w:sz w:val="24"/>
          <w:lang w:val="en-US"/>
        </w:rPr>
        <w:t>,</w:t>
      </w:r>
      <w:r w:rsidRPr="00F2483C">
        <w:rPr>
          <w:rFonts w:ascii="Arial" w:hAnsi="Arial" w:cs="Arial"/>
          <w:sz w:val="24"/>
          <w:lang w:val="en-US"/>
        </w:rPr>
        <w:t xml:space="preserve"> </w:t>
      </w:r>
      <w:r w:rsidR="00E22C19" w:rsidRPr="00F2483C">
        <w:rPr>
          <w:rFonts w:ascii="Arial" w:hAnsi="Arial" w:cs="Arial"/>
          <w:sz w:val="24"/>
          <w:lang w:val="en-US"/>
        </w:rPr>
        <w:t xml:space="preserve">which </w:t>
      </w:r>
      <w:r w:rsidRPr="00F2483C">
        <w:rPr>
          <w:rFonts w:ascii="Arial" w:hAnsi="Arial" w:cs="Arial"/>
          <w:sz w:val="24"/>
          <w:lang w:val="en-US"/>
        </w:rPr>
        <w:t xml:space="preserve">states that if </w:t>
      </w:r>
      <m:oMath>
        <m:r>
          <w:rPr>
            <w:rFonts w:ascii="Cambria Math" w:hAnsi="Cambria Math" w:cs="Arial"/>
            <w:sz w:val="24"/>
            <w:lang w:val="en-US"/>
          </w:rPr>
          <m:t>F(</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r>
          <w:rPr>
            <w:rFonts w:ascii="Cambria Math" w:hAnsi="Cambria Math" w:cs="Arial"/>
            <w:sz w:val="24"/>
            <w:lang w:val="en-US"/>
          </w:rPr>
          <m:t>)</m:t>
        </m:r>
      </m:oMath>
      <w:r w:rsidRPr="00F2483C">
        <w:rPr>
          <w:rFonts w:ascii="Arial" w:hAnsi="Arial" w:cs="Arial"/>
          <w:sz w:val="24"/>
          <w:lang w:val="en-US"/>
        </w:rPr>
        <w:t xml:space="preserve"> is an n-dimensional joint distribution function, with</w:t>
      </w:r>
      <w:r w:rsidR="00E22C19" w:rsidRPr="00F2483C">
        <w:rPr>
          <w:rFonts w:ascii="Arial" w:hAnsi="Arial" w:cs="Arial"/>
          <w:sz w:val="24"/>
          <w:lang w:val="en-US"/>
        </w:rPr>
        <w:t xml:space="preserve"> marginal distributions </w:t>
      </w:r>
      <m:oMath>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oMath>
      <w:r w:rsidRPr="00F2483C">
        <w:rPr>
          <w:rFonts w:ascii="Arial" w:hAnsi="Arial" w:cs="Arial"/>
          <w:sz w:val="24"/>
          <w:lang w:val="en-US"/>
        </w:rPr>
        <w:t xml:space="preserve"> of the random variables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00E22C19" w:rsidRPr="00F2483C">
        <w:rPr>
          <w:rFonts w:ascii="Arial" w:eastAsiaTheme="minorEastAsia" w:hAnsi="Arial" w:cs="Arial"/>
          <w:sz w:val="24"/>
          <w:lang w:val="en-US"/>
        </w:rPr>
        <w:t xml:space="preserve">, </w:t>
      </w:r>
      <w:r w:rsidRPr="00F2483C">
        <w:rPr>
          <w:rFonts w:ascii="Arial" w:hAnsi="Arial" w:cs="Arial"/>
          <w:sz w:val="24"/>
          <w:lang w:val="en-US"/>
        </w:rPr>
        <w:t xml:space="preserve">then there exists a unique copula function </w:t>
      </w:r>
      <m:oMath>
        <m:r>
          <w:rPr>
            <w:rFonts w:ascii="Cambria Math" w:hAnsi="Cambria Math" w:cs="Arial"/>
            <w:sz w:val="24"/>
            <w:lang w:val="en-US"/>
          </w:rPr>
          <m:t>C</m:t>
        </m:r>
      </m:oMath>
      <w:r w:rsidRPr="00F2483C">
        <w:rPr>
          <w:rFonts w:ascii="Arial" w:hAnsi="Arial" w:cs="Arial"/>
          <w:sz w:val="24"/>
          <w:lang w:val="en-US"/>
        </w:rPr>
        <w:t xml:space="preserve"> such that for all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00E22C19" w:rsidRPr="00F2483C">
        <w:rPr>
          <w:rFonts w:ascii="Arial" w:eastAsiaTheme="minorEastAsia" w:hAnsi="Arial" w:cs="Arial"/>
          <w:sz w:val="24"/>
          <w:lang w:val="en-US"/>
        </w:rPr>
        <w:t>,</w:t>
      </w:r>
    </w:p>
    <w:p w14:paraId="2C598E64" w14:textId="77777777" w:rsidR="00E22C19" w:rsidRPr="00F2483C" w:rsidRDefault="00E22C19" w:rsidP="00F2483C">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=C(</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hAnsi="Cambria Math" w:cs="Arial"/>
            <w:sz w:val="24"/>
            <w:lang w:val="en-US"/>
          </w:rPr>
          <m:t>)</m:t>
        </m:r>
      </m:oMath>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(4)</w:t>
      </w:r>
    </w:p>
    <w:p w14:paraId="02B86E1F" w14:textId="77777777" w:rsidR="00036170" w:rsidRPr="00F2483C" w:rsidRDefault="00036170" w:rsidP="00F2483C">
      <w:pPr>
        <w:spacing w:line="360" w:lineRule="auto"/>
        <w:rPr>
          <w:rFonts w:ascii="Arial" w:eastAsiaTheme="minorEastAsia" w:hAnsi="Arial" w:cs="Arial"/>
          <w:sz w:val="24"/>
          <w:lang w:val="en-US"/>
        </w:rPr>
      </w:pPr>
      <w:r w:rsidRPr="00F2483C">
        <w:rPr>
          <w:rFonts w:ascii="Arial" w:eastAsiaTheme="minorEastAsia" w:hAnsi="Arial" w:cs="Arial"/>
          <w:sz w:val="24"/>
          <w:lang w:val="en-US"/>
        </w:rPr>
        <w:t>By using the chain rule, one can express the n-dimensional joint densify function as</w:t>
      </w:r>
    </w:p>
    <w:p w14:paraId="78653BED" w14:textId="77777777" w:rsidR="00036170" w:rsidRPr="00F2483C" w:rsidRDefault="00036170" w:rsidP="00F2483C">
      <w:pPr>
        <w:spacing w:line="360" w:lineRule="auto"/>
        <w:jc w:val="right"/>
        <w:rPr>
          <w:rFonts w:ascii="Arial" w:eastAsiaTheme="minorEastAsia" w:hAnsi="Arial" w:cs="Arial"/>
          <w:sz w:val="24"/>
          <w:lang w:val="en-US"/>
        </w:rPr>
      </w:pPr>
      <m:oMath>
        <m:r>
          <w:rPr>
            <w:rFonts w:ascii="Cambria Math" w:eastAsiaTheme="minorEastAsia" w:hAnsi="Cambria Math" w:cs="Cambria Math"/>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1</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2</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n</m:t>
                </m:r>
              </m:sub>
            </m:sSub>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r>
              <w:rPr>
                <w:rFonts w:ascii="Cambria Math" w:eastAsiaTheme="minorEastAsia" w:hAnsi="Cambria Math" w:cs="Arial"/>
                <w:sz w:val="24"/>
                <w:lang w:val="en-US"/>
              </w:rPr>
              <m:t>1…n</m:t>
            </m:r>
          </m:sub>
        </m:sSub>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n</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e>
        </m:nary>
      </m:oMath>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(5)</w:t>
      </w:r>
    </w:p>
    <w:p w14:paraId="5EB8FACB" w14:textId="77777777" w:rsidR="00E22C19" w:rsidRPr="00F2483C" w:rsidRDefault="00036170" w:rsidP="00F2483C">
      <w:pPr>
        <w:spacing w:line="360" w:lineRule="auto"/>
        <w:rPr>
          <w:rFonts w:ascii="Arial" w:hAnsi="Arial" w:cs="Arial"/>
          <w:sz w:val="24"/>
          <w:lang w:val="en-US"/>
        </w:rPr>
      </w:pPr>
      <w:r w:rsidRPr="00F2483C">
        <w:rPr>
          <w:rFonts w:ascii="Arial" w:hAnsi="Arial" w:cs="Arial"/>
          <w:sz w:val="24"/>
          <w:lang w:val="en-US"/>
        </w:rPr>
        <w:t xml:space="preserve">While the copula methodology is adequate for simpler correlation structures, a problem arises when the dependence structures of variables in a multivariate </w:t>
      </w:r>
      <w:r w:rsidR="00951380" w:rsidRPr="00F2483C">
        <w:rPr>
          <w:rFonts w:ascii="Arial" w:hAnsi="Arial" w:cs="Arial"/>
          <w:sz w:val="24"/>
          <w:lang w:val="en-US"/>
        </w:rPr>
        <w:t>setting</w:t>
      </w:r>
      <w:r w:rsidRPr="00F2483C">
        <w:rPr>
          <w:rFonts w:ascii="Arial" w:hAnsi="Arial" w:cs="Arial"/>
          <w:sz w:val="24"/>
          <w:lang w:val="en-US"/>
        </w:rPr>
        <w:t xml:space="preserve"> are very different. </w:t>
      </w:r>
      <w:r w:rsidR="00A21B5F" w:rsidRPr="00F2483C">
        <w:rPr>
          <w:rFonts w:ascii="Arial" w:hAnsi="Arial" w:cs="Arial"/>
          <w:sz w:val="24"/>
          <w:lang w:val="en-US"/>
        </w:rPr>
        <w:t xml:space="preserve">This lead to the extension </w:t>
      </w:r>
      <w:r w:rsidR="00E22C19" w:rsidRPr="00F2483C">
        <w:rPr>
          <w:rFonts w:ascii="Arial" w:hAnsi="Arial" w:cs="Arial"/>
          <w:sz w:val="24"/>
          <w:lang w:val="en-US"/>
        </w:rPr>
        <w:t xml:space="preserve">by </w:t>
      </w:r>
      <w:r w:rsidRPr="00F2483C">
        <w:rPr>
          <w:rFonts w:ascii="Arial" w:hAnsi="Arial" w:cs="Arial"/>
          <w:sz w:val="24"/>
          <w:lang w:val="en-US"/>
        </w:rPr>
        <w:t xml:space="preserve">Joe </w:t>
      </w:r>
      <w:r w:rsidR="00E22C19" w:rsidRPr="00F2483C">
        <w:rPr>
          <w:rFonts w:ascii="Arial" w:hAnsi="Arial" w:cs="Arial"/>
          <w:sz w:val="24"/>
          <w:lang w:val="en-US"/>
        </w:rPr>
        <w:t>(</w:t>
      </w:r>
      <w:r w:rsidRPr="00F2483C">
        <w:rPr>
          <w:rFonts w:ascii="Arial" w:hAnsi="Arial" w:cs="Arial"/>
          <w:sz w:val="24"/>
          <w:lang w:val="en-US"/>
        </w:rPr>
        <w:t>1996</w:t>
      </w:r>
      <w:r w:rsidR="00E22C19" w:rsidRPr="00F2483C">
        <w:rPr>
          <w:rFonts w:ascii="Arial" w:hAnsi="Arial" w:cs="Arial"/>
          <w:sz w:val="24"/>
          <w:lang w:val="en-US"/>
        </w:rPr>
        <w:t xml:space="preserve">) who </w:t>
      </w:r>
      <w:r w:rsidR="00456F02" w:rsidRPr="00F2483C">
        <w:rPr>
          <w:rFonts w:ascii="Arial" w:hAnsi="Arial" w:cs="Arial"/>
          <w:sz w:val="24"/>
          <w:lang w:val="en-US"/>
        </w:rPr>
        <w:t xml:space="preserve">introduced </w:t>
      </w:r>
      <w:r w:rsidRPr="00F2483C">
        <w:rPr>
          <w:rFonts w:ascii="Arial" w:hAnsi="Arial" w:cs="Arial"/>
          <w:sz w:val="24"/>
          <w:lang w:val="en-US"/>
        </w:rPr>
        <w:t>the pair copula construction</w:t>
      </w:r>
      <w:r w:rsidR="00AF4320" w:rsidRPr="00F2483C">
        <w:rPr>
          <w:rFonts w:ascii="Arial" w:hAnsi="Arial" w:cs="Arial"/>
          <w:sz w:val="24"/>
          <w:lang w:val="en-US"/>
        </w:rPr>
        <w:t xml:space="preserve"> (PCC)</w:t>
      </w:r>
      <w:r w:rsidRPr="00F2483C">
        <w:rPr>
          <w:rFonts w:ascii="Arial" w:hAnsi="Arial" w:cs="Arial"/>
          <w:sz w:val="24"/>
          <w:lang w:val="en-US"/>
        </w:rPr>
        <w:t xml:space="preserve">, allowing one to express the </w:t>
      </w:r>
      <w:r w:rsidR="00456F02" w:rsidRPr="00F2483C">
        <w:rPr>
          <w:rFonts w:ascii="Arial" w:hAnsi="Arial" w:cs="Arial"/>
          <w:sz w:val="24"/>
          <w:lang w:val="en-US"/>
        </w:rPr>
        <w:t>joint density function as a product of the marginal distributions and bivariate copulae, i.e.</w:t>
      </w:r>
    </w:p>
    <w:p w14:paraId="797A2CB6" w14:textId="77777777" w:rsidR="00456F02" w:rsidRPr="00F2483C" w:rsidRDefault="00456F02" w:rsidP="00F2483C">
      <w:pPr>
        <w:spacing w:line="360" w:lineRule="auto"/>
        <w:jc w:val="right"/>
        <w:rPr>
          <w:rFonts w:ascii="Arial" w:eastAsiaTheme="minorEastAsia" w:hAnsi="Arial" w:cs="Arial"/>
          <w:sz w:val="24"/>
          <w:szCs w:val="24"/>
          <w:lang w:val="en-US"/>
        </w:rPr>
      </w:pPr>
      <m:oMath>
        <m:r>
          <w:rPr>
            <w:rFonts w:ascii="Cambria Math" w:hAnsi="Cambria Math" w:cs="Cambria Math"/>
            <w:sz w:val="20"/>
            <w:szCs w:val="20"/>
            <w:lang w:val="en-US"/>
          </w:rPr>
          <m:t>f</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n-2|n-1,n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n-2</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ctrlPr>
              <w:rPr>
                <w:rFonts w:ascii="Cambria Math" w:eastAsiaTheme="minorEastAsia" w:hAnsi="Cambria Math" w:cs="Arial"/>
                <w:i/>
                <w:sz w:val="20"/>
                <w:szCs w:val="20"/>
                <w:lang w:val="en-US"/>
              </w:rPr>
            </m:ctrlPr>
          </m:e>
        </m:d>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f</m:t>
            </m:r>
          </m:e>
          <m:sub>
            <m:r>
              <w:rPr>
                <w:rFonts w:ascii="Cambria Math" w:eastAsiaTheme="minorEastAsia" w:hAnsi="Cambria Math" w:cs="Arial"/>
                <w:sz w:val="20"/>
                <w:szCs w:val="20"/>
                <w:lang w:val="en-US"/>
              </w:rPr>
              <m:t>1|2,…,n</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1</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2</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n</m:t>
            </m:r>
          </m:sub>
        </m:sSub>
        <m:r>
          <w:rPr>
            <w:rFonts w:ascii="Cambria Math" w:eastAsiaTheme="minorEastAsia" w:hAnsi="Cambria Math" w:cs="Arial"/>
            <w:sz w:val="20"/>
            <w:szCs w:val="20"/>
            <w:lang w:val="en-US"/>
          </w:rPr>
          <m:t>)</m:t>
        </m:r>
      </m:oMath>
      <w:r w:rsidRPr="00F2483C">
        <w:rPr>
          <w:rFonts w:ascii="Arial" w:eastAsiaTheme="minorEastAsia" w:hAnsi="Arial" w:cs="Arial"/>
          <w:sz w:val="20"/>
          <w:szCs w:val="20"/>
          <w:lang w:val="en-US"/>
        </w:rPr>
        <w:tab/>
      </w:r>
      <w:r w:rsidRPr="00F2483C">
        <w:rPr>
          <w:rFonts w:ascii="Arial" w:eastAsiaTheme="minorEastAsia" w:hAnsi="Arial" w:cs="Arial"/>
          <w:sz w:val="20"/>
          <w:szCs w:val="20"/>
          <w:lang w:val="en-US"/>
        </w:rPr>
        <w:tab/>
      </w:r>
      <w:r w:rsidRPr="00F2483C">
        <w:rPr>
          <w:rFonts w:ascii="Arial" w:eastAsiaTheme="minorEastAsia" w:hAnsi="Arial" w:cs="Arial"/>
          <w:sz w:val="24"/>
          <w:szCs w:val="24"/>
          <w:lang w:val="en-US"/>
        </w:rPr>
        <w:t>(6)</w:t>
      </w:r>
    </w:p>
    <w:p w14:paraId="5F1242B1" w14:textId="77777777" w:rsidR="00456F02" w:rsidRPr="00F2483C" w:rsidRDefault="00456F02" w:rsidP="00F2483C">
      <w:pPr>
        <w:spacing w:line="360" w:lineRule="auto"/>
        <w:rPr>
          <w:rFonts w:ascii="Arial" w:hAnsi="Arial" w:cs="Arial"/>
          <w:sz w:val="20"/>
          <w:szCs w:val="20"/>
          <w:lang w:val="en-US"/>
        </w:rPr>
      </w:pPr>
      <w:r w:rsidRPr="00F2483C">
        <w:rPr>
          <w:rFonts w:ascii="Arial" w:eastAsiaTheme="minorEastAsia" w:hAnsi="Arial" w:cs="Arial"/>
          <w:sz w:val="24"/>
          <w:szCs w:val="24"/>
          <w:lang w:val="en-US"/>
        </w:rPr>
        <w:t>with</w:t>
      </w:r>
    </w:p>
    <w:p w14:paraId="5A9574D0" w14:textId="77777777" w:rsidR="00456F02" w:rsidRPr="00F2483C" w:rsidRDefault="00456F02" w:rsidP="00F2483C">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i</m:t>
                </m:r>
              </m:sub>
            </m:sSub>
            <m:r>
              <w:rPr>
                <w:rFonts w:ascii="Cambria Math" w:hAnsi="Cambria Math" w:cs="Arial"/>
                <w:sz w:val="24"/>
                <w:lang w:val="en-US"/>
              </w:rPr>
              <m:t>,</m:t>
            </m:r>
            <m:r>
              <m:rPr>
                <m:sty m:val="bi"/>
              </m:rPr>
              <w:rPr>
                <w:rFonts w:ascii="Cambria Math" w:hAnsi="Cambria Math" w:cs="Arial"/>
                <w:sz w:val="24"/>
                <w:lang w:val="en-US"/>
              </w:rPr>
              <m:t>ν</m:t>
            </m:r>
            <m:ctrlPr>
              <w:rPr>
                <w:rFonts w:ascii="Cambria Math" w:hAnsi="Cambria Math" w:cs="Arial"/>
                <w:b/>
                <w:i/>
                <w:sz w:val="24"/>
                <w:lang w:val="en-US"/>
              </w:rPr>
            </m:ctrlPr>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sub>
        </m:sSub>
        <m:d>
          <m:dPr>
            <m:ctrlPr>
              <w:rPr>
                <w:rFonts w:ascii="Cambria Math" w:eastAsiaTheme="minorEastAsia" w:hAnsi="Cambria Math" w:cs="Arial"/>
                <w:i/>
                <w:sz w:val="24"/>
                <w:lang w:val="en-US"/>
              </w:rPr>
            </m:ctrlPr>
          </m:dPr>
          <m:e>
            <m:r>
              <w:rPr>
                <w:rFonts w:ascii="Cambria Math" w:eastAsiaTheme="minorEastAsia" w:hAnsi="Cambria Math" w:cs="Arial"/>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oMath>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(7)</w:t>
      </w:r>
    </w:p>
    <w:p w14:paraId="32AF3AB6" w14:textId="77777777" w:rsidR="00496D9B" w:rsidRPr="00F2483C" w:rsidRDefault="00456F02" w:rsidP="00F2483C">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where </w:t>
      </w:r>
      <m:oMath>
        <m:r>
          <m:rPr>
            <m:sty m:val="bi"/>
          </m:rPr>
          <w:rPr>
            <w:rFonts w:ascii="Cambria Math" w:hAnsi="Cambria Math" w:cs="Arial"/>
            <w:sz w:val="24"/>
            <w:szCs w:val="24"/>
            <w:lang w:val="en-US"/>
          </w:rPr>
          <m:t>ν</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i+1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d</m:t>
            </m:r>
          </m:sub>
        </m:sSub>
        <m:r>
          <w:rPr>
            <w:rFonts w:ascii="Cambria Math" w:hAnsi="Cambria Math" w:cs="Arial"/>
            <w:sz w:val="24"/>
            <w:szCs w:val="24"/>
            <w:lang w:val="en-US"/>
          </w:rPr>
          <m:t>}</m:t>
        </m:r>
      </m:oMath>
      <w:r w:rsidRPr="00F2483C">
        <w:rPr>
          <w:rFonts w:ascii="Arial" w:eastAsiaTheme="minorEastAsia" w:hAnsi="Arial" w:cs="Arial"/>
          <w:sz w:val="24"/>
          <w:szCs w:val="24"/>
          <w:lang w:val="en-US"/>
        </w:rPr>
        <w:t xml:space="preserve"> is the conditioning set of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ν</m:t>
            </m: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is a variable contained in the set </w:t>
      </w:r>
      <m:oMath>
        <m:r>
          <m:rPr>
            <m:sty m:val="bi"/>
          </m:rPr>
          <w:rPr>
            <w:rFonts w:ascii="Cambria Math" w:hAnsi="Cambria Math" w:cs="Arial"/>
            <w:sz w:val="24"/>
            <w:szCs w:val="24"/>
            <w:lang w:val="en-US"/>
          </w:rPr>
          <m:t>ν</m:t>
        </m:r>
      </m:oMath>
      <w:r w:rsidRPr="00F2483C">
        <w:rPr>
          <w:rFonts w:ascii="Arial" w:eastAsiaTheme="minorEastAsia" w:hAnsi="Arial" w:cs="Arial"/>
          <w:b/>
          <w:sz w:val="24"/>
          <w:szCs w:val="24"/>
          <w:lang w:val="en-US"/>
        </w:rPr>
        <w:t xml:space="preserve">, </w:t>
      </w:r>
      <m:oMath>
        <m:sSub>
          <m:sSubPr>
            <m:ctrlPr>
              <w:rPr>
                <w:rFonts w:ascii="Cambria Math" w:hAnsi="Cambria Math" w:cs="Arial"/>
                <w:i/>
                <w:sz w:val="24"/>
                <w:szCs w:val="24"/>
                <w:lang w:val="en-US"/>
              </w:rPr>
            </m:ctrlPr>
          </m:sSubPr>
          <m:e>
            <m:r>
              <m:rPr>
                <m:sty m:val="bi"/>
              </m:rPr>
              <w:rPr>
                <w:rFonts w:ascii="Cambria Math" w:hAnsi="Cambria Math" w:cs="Arial"/>
                <w:sz w:val="24"/>
                <w:szCs w:val="24"/>
                <w:lang w:val="en-US"/>
              </w:rPr>
              <m:t>ν</m:t>
            </m:r>
            <m:ctrlPr>
              <w:rPr>
                <w:rFonts w:ascii="Cambria Math" w:hAnsi="Cambria Math" w:cs="Arial"/>
                <w:b/>
                <w:i/>
                <w:sz w:val="24"/>
                <w:szCs w:val="24"/>
                <w:lang w:val="en-US"/>
              </w:rPr>
            </m:ctrlPr>
          </m:e>
          <m:sub>
            <m:r>
              <w:rPr>
                <w:rFonts w:ascii="Cambria Math" w:hAnsi="Cambria Math" w:cs="Arial"/>
                <w:sz w:val="24"/>
                <w:szCs w:val="24"/>
                <w:lang w:val="en-US"/>
              </w:rPr>
              <m:t>-j</m:t>
            </m:r>
          </m:sub>
        </m:sSub>
      </m:oMath>
      <w:r w:rsidR="00A21B5F" w:rsidRPr="00F2483C">
        <w:rPr>
          <w:rFonts w:ascii="Arial" w:eastAsiaTheme="minorEastAsia" w:hAnsi="Arial" w:cs="Arial"/>
          <w:sz w:val="24"/>
          <w:szCs w:val="24"/>
          <w:lang w:val="en-US"/>
        </w:rPr>
        <w:t xml:space="preserve"> are the remaining elements and </w:t>
      </w:r>
      <m:oMath>
        <m:r>
          <w:rPr>
            <w:rFonts w:ascii="Cambria Math" w:eastAsiaTheme="minorEastAsia" w:hAnsi="Cambria Math" w:cs="Arial"/>
            <w:sz w:val="24"/>
            <w:szCs w:val="24"/>
            <w:lang w:val="en-US"/>
          </w:rPr>
          <m:t>c</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e>
        </m:d>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hAnsi="Cambria Math" w:cs="Arial"/>
                <w:sz w:val="24"/>
                <w:szCs w:val="24"/>
                <w:lang w:val="en-US"/>
              </w:rPr>
              <m:t>∂C(</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num>
          <m:den>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den>
        </m:f>
      </m:oMath>
      <w:r w:rsidR="00A21B5F" w:rsidRPr="00F2483C">
        <w:rPr>
          <w:rFonts w:ascii="Arial" w:eastAsiaTheme="minorEastAsia" w:hAnsi="Arial" w:cs="Arial"/>
          <w:sz w:val="24"/>
          <w:szCs w:val="24"/>
          <w:lang w:val="en-US"/>
        </w:rPr>
        <w:t xml:space="preserve">. </w:t>
      </w:r>
    </w:p>
    <w:p w14:paraId="076C2838" w14:textId="77777777" w:rsidR="00AF4320" w:rsidRPr="00F2483C" w:rsidRDefault="00044149" w:rsidP="00F2483C">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The </w:t>
      </w:r>
      <w:r w:rsidR="00AF4320" w:rsidRPr="00F2483C">
        <w:rPr>
          <w:rFonts w:ascii="Arial" w:eastAsiaTheme="minorEastAsia" w:hAnsi="Arial" w:cs="Arial"/>
          <w:sz w:val="24"/>
          <w:szCs w:val="24"/>
          <w:lang w:val="en-US"/>
        </w:rPr>
        <w:t>usual</w:t>
      </w:r>
      <w:r w:rsidRPr="00F2483C">
        <w:rPr>
          <w:rFonts w:ascii="Arial" w:eastAsiaTheme="minorEastAsia" w:hAnsi="Arial" w:cs="Arial"/>
          <w:sz w:val="24"/>
          <w:szCs w:val="24"/>
          <w:lang w:val="en-US"/>
        </w:rPr>
        <w:t xml:space="preserve"> representation of the PCC is that of </w:t>
      </w:r>
      <w:r w:rsidR="00AF4320" w:rsidRPr="00F2483C">
        <w:rPr>
          <w:rFonts w:ascii="Arial" w:eastAsiaTheme="minorEastAsia" w:hAnsi="Arial" w:cs="Arial"/>
          <w:sz w:val="24"/>
          <w:szCs w:val="24"/>
          <w:lang w:val="en-US"/>
        </w:rPr>
        <w:t>nested</w:t>
      </w:r>
      <w:r w:rsidRPr="00F2483C">
        <w:rPr>
          <w:rFonts w:ascii="Arial" w:eastAsiaTheme="minorEastAsia" w:hAnsi="Arial" w:cs="Arial"/>
          <w:sz w:val="24"/>
          <w:szCs w:val="24"/>
          <w:lang w:val="en-US"/>
        </w:rPr>
        <w:t xml:space="preserve"> tree</w:t>
      </w:r>
      <w:r w:rsidR="00AF4320" w:rsidRPr="00F2483C">
        <w:rPr>
          <w:rFonts w:ascii="Arial" w:eastAsiaTheme="minorEastAsia" w:hAnsi="Arial" w:cs="Arial"/>
          <w:sz w:val="24"/>
          <w:szCs w:val="24"/>
          <w:lang w:val="en-US"/>
        </w:rPr>
        <w:t>s</w:t>
      </w:r>
      <w:r w:rsidRPr="00F2483C">
        <w:rPr>
          <w:rFonts w:ascii="Arial" w:eastAsiaTheme="minorEastAsia" w:hAnsi="Arial" w:cs="Arial"/>
          <w:sz w:val="24"/>
          <w:szCs w:val="24"/>
          <w:lang w:val="en-US"/>
        </w:rPr>
        <w:t xml:space="preserv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which </w:t>
      </w:r>
      <w:r w:rsidR="00FA29CD" w:rsidRPr="00F2483C">
        <w:rPr>
          <w:rFonts w:ascii="Arial" w:eastAsiaTheme="minorEastAsia" w:hAnsi="Arial" w:cs="Arial"/>
          <w:sz w:val="24"/>
          <w:szCs w:val="24"/>
          <w:lang w:val="en-US"/>
        </w:rPr>
        <w:t xml:space="preserve">are </w:t>
      </w:r>
      <w:r w:rsidRPr="00F2483C">
        <w:rPr>
          <w:rFonts w:ascii="Arial" w:eastAsiaTheme="minorEastAsia" w:hAnsi="Arial" w:cs="Arial"/>
          <w:sz w:val="24"/>
          <w:szCs w:val="24"/>
          <w:lang w:val="en-US"/>
        </w:rPr>
        <w:t>acyclical graph</w:t>
      </w:r>
      <w:r w:rsidR="00FA29CD" w:rsidRPr="00F2483C">
        <w:rPr>
          <w:rFonts w:ascii="Arial" w:eastAsiaTheme="minorEastAsia" w:hAnsi="Arial" w:cs="Arial"/>
          <w:sz w:val="24"/>
          <w:szCs w:val="24"/>
          <w:lang w:val="en-US"/>
        </w:rPr>
        <w:t>s</w:t>
      </w:r>
      <w:r w:rsidRPr="00F2483C">
        <w:rPr>
          <w:rFonts w:ascii="Arial" w:eastAsiaTheme="minorEastAsia" w:hAnsi="Arial" w:cs="Arial"/>
          <w:sz w:val="24"/>
          <w:szCs w:val="24"/>
          <w:lang w:val="en-US"/>
        </w:rPr>
        <w:t xml:space="preserve"> with</w:t>
      </w:r>
      <w:r w:rsidR="001C5258" w:rsidRPr="00F2483C">
        <w:rPr>
          <w:rFonts w:ascii="Arial" w:eastAsiaTheme="minorEastAsia" w:hAnsi="Arial" w:cs="Arial"/>
          <w:sz w:val="24"/>
          <w:szCs w:val="24"/>
          <w:lang w:val="en-US"/>
        </w:rPr>
        <w:t xml:space="preserve"> nodes</w:t>
      </w:r>
      <w:r w:rsidRPr="00F2483C">
        <w:rPr>
          <w:rFonts w:ascii="Arial" w:eastAsiaTheme="minorEastAsia" w:hAnsi="Arial" w:cs="Arial"/>
          <w:sz w:val="24"/>
          <w:szCs w:val="24"/>
          <w:lang w:val="en-US"/>
        </w:rPr>
        <w:t xml:space="preserv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w:t>
      </w:r>
      <w:r w:rsidR="001C5258" w:rsidRPr="00F2483C">
        <w:rPr>
          <w:rFonts w:ascii="Arial" w:eastAsiaTheme="minorEastAsia" w:hAnsi="Arial" w:cs="Arial"/>
          <w:sz w:val="24"/>
          <w:szCs w:val="24"/>
          <w:lang w:val="en-US"/>
        </w:rPr>
        <w:t xml:space="preserve">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w:r w:rsidR="00496D9B" w:rsidRPr="00F2483C">
        <w:rPr>
          <w:rFonts w:ascii="Arial" w:eastAsiaTheme="minorEastAsia" w:hAnsi="Arial" w:cs="Arial"/>
          <w:noProof/>
          <w:sz w:val="24"/>
          <w:szCs w:val="24"/>
        </w:rPr>
        <w:t>(Bedford &amp; Cooke, 2001)</w:t>
      </w:r>
      <w:r w:rsidR="00A21B5F" w:rsidRPr="00F2483C">
        <w:rPr>
          <w:rFonts w:ascii="Arial" w:eastAsiaTheme="minorEastAsia" w:hAnsi="Arial" w:cs="Arial"/>
          <w:sz w:val="24"/>
          <w:szCs w:val="24"/>
          <w:lang w:val="en-US"/>
        </w:rPr>
        <w:t>.</w:t>
      </w:r>
      <w:r w:rsidRPr="00F2483C">
        <w:rPr>
          <w:rFonts w:ascii="Arial" w:eastAsiaTheme="minorEastAsia" w:hAnsi="Arial" w:cs="Arial"/>
          <w:sz w:val="24"/>
          <w:szCs w:val="24"/>
          <w:lang w:val="en-US"/>
        </w:rPr>
        <w:t xml:space="preserve"> </w:t>
      </w:r>
      <w:r w:rsidR="00496D9B" w:rsidRPr="00F2483C">
        <w:rPr>
          <w:rFonts w:ascii="Arial" w:eastAsiaTheme="minorEastAsia" w:hAnsi="Arial" w:cs="Arial"/>
          <w:sz w:val="24"/>
          <w:szCs w:val="24"/>
          <w:lang w:val="en-US"/>
        </w:rPr>
        <w:t xml:space="preserve">The R-vine developed by </w:t>
      </w:r>
      <w:r w:rsidR="00496D9B" w:rsidRPr="00F2483C">
        <w:rPr>
          <w:rFonts w:ascii="Arial" w:eastAsiaTheme="minorEastAsia" w:hAnsi="Arial" w:cs="Arial"/>
          <w:noProof/>
          <w:sz w:val="24"/>
          <w:szCs w:val="24"/>
        </w:rPr>
        <w:t>Bedford &amp; Cooke (2002)</w:t>
      </w:r>
      <w:r w:rsidR="00496D9B" w:rsidRPr="00F2483C">
        <w:rPr>
          <w:rFonts w:ascii="Arial" w:eastAsiaTheme="minorEastAsia" w:hAnsi="Arial" w:cs="Arial"/>
          <w:sz w:val="24"/>
          <w:szCs w:val="24"/>
          <w:lang w:val="en-US"/>
        </w:rPr>
        <w:t xml:space="preserve"> is represented by a nested set of </w:t>
      </w:r>
      <m:oMath>
        <m:r>
          <w:rPr>
            <w:rFonts w:ascii="Cambria Math" w:eastAsiaTheme="minorEastAsia" w:hAnsi="Cambria Math" w:cs="Arial"/>
            <w:sz w:val="24"/>
            <w:szCs w:val="24"/>
            <w:lang w:val="en-US"/>
          </w:rPr>
          <m:t>n-1</m:t>
        </m:r>
      </m:oMath>
      <w:r w:rsidR="00496D9B" w:rsidRPr="00F2483C">
        <w:rPr>
          <w:rFonts w:ascii="Arial" w:eastAsiaTheme="minorEastAsia" w:hAnsi="Arial" w:cs="Arial"/>
          <w:sz w:val="24"/>
          <w:szCs w:val="24"/>
          <w:lang w:val="en-US"/>
        </w:rPr>
        <w:t xml:space="preserve"> trees </w:t>
      </w:r>
      <m:oMath>
        <m:r>
          <m:rPr>
            <m:scr m:val="script"/>
            <m:sty m:val="b"/>
          </m:rPr>
          <w:rPr>
            <w:rFonts w:ascii="Cambria Math" w:eastAsiaTheme="minorEastAsia" w:hAnsi="Cambria Math" w:cs="Arial"/>
            <w:sz w:val="24"/>
            <w:szCs w:val="24"/>
            <w:lang w:val="en-US"/>
          </w:rPr>
          <m:t>V</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n-1</m:t>
            </m:r>
          </m:sub>
        </m:sSub>
        <m:r>
          <w:rPr>
            <w:rFonts w:ascii="Cambria Math" w:eastAsiaTheme="minorEastAsia" w:hAnsi="Cambria Math" w:cs="Arial"/>
            <w:sz w:val="24"/>
            <w:szCs w:val="24"/>
            <w:lang w:val="en-US"/>
          </w:rPr>
          <m:t>)</m:t>
        </m:r>
      </m:oMath>
      <w:r w:rsidR="00496D9B" w:rsidRPr="00F2483C">
        <w:rPr>
          <w:rFonts w:ascii="Arial" w:eastAsiaTheme="minorEastAsia" w:hAnsi="Arial" w:cs="Arial"/>
          <w:sz w:val="24"/>
          <w:szCs w:val="24"/>
          <w:lang w:val="en-US"/>
        </w:rPr>
        <w:t xml:space="preserve">, with a set of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00496D9B" w:rsidRPr="00F2483C">
        <w:rPr>
          <w:rFonts w:ascii="Arial" w:eastAsiaTheme="minorEastAsia" w:hAnsi="Arial" w:cs="Arial"/>
          <w:sz w:val="24"/>
          <w:szCs w:val="24"/>
          <w:lang w:val="en-US"/>
        </w:rPr>
        <w:t xml:space="preserve"> and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1,…,n-i</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i-1</m:t>
            </m:r>
          </m:sub>
        </m:sSub>
      </m:oMath>
      <w:r w:rsidR="00496D9B" w:rsidRPr="00F2483C">
        <w:rPr>
          <w:rFonts w:ascii="Arial" w:eastAsiaTheme="minorEastAsia" w:hAnsi="Arial" w:cs="Arial"/>
          <w:sz w:val="24"/>
          <w:szCs w:val="24"/>
          <w:lang w:val="en-US"/>
        </w:rPr>
        <w:t xml:space="preserve">, where two nodes in tree </w:t>
      </w:r>
      <m:oMath>
        <m:r>
          <w:rPr>
            <w:rFonts w:ascii="Cambria Math" w:eastAsiaTheme="minorEastAsia" w:hAnsi="Cambria Math" w:cs="Arial"/>
            <w:sz w:val="24"/>
            <w:szCs w:val="24"/>
            <w:lang w:val="en-US"/>
          </w:rPr>
          <m:t>i+1</m:t>
        </m:r>
      </m:oMath>
      <w:r w:rsidR="00496D9B" w:rsidRPr="00F2483C">
        <w:rPr>
          <w:rFonts w:ascii="Arial" w:eastAsiaTheme="minorEastAsia" w:hAnsi="Arial" w:cs="Arial"/>
          <w:sz w:val="24"/>
          <w:szCs w:val="24"/>
          <w:lang w:val="en-US"/>
        </w:rPr>
        <w:t xml:space="preserve"> are connected by one edge only if they share a common node in tree </w:t>
      </w:r>
      <m:oMath>
        <m:r>
          <w:rPr>
            <w:rFonts w:ascii="Cambria Math" w:eastAsiaTheme="minorEastAsia" w:hAnsi="Cambria Math" w:cs="Arial"/>
            <w:sz w:val="24"/>
            <w:szCs w:val="24"/>
            <w:lang w:val="en-US"/>
          </w:rPr>
          <m:t>i</m:t>
        </m:r>
      </m:oMath>
      <w:r w:rsidR="00496D9B" w:rsidRPr="00F2483C">
        <w:rPr>
          <w:rFonts w:ascii="Arial" w:eastAsiaTheme="minorEastAsia" w:hAnsi="Arial" w:cs="Arial"/>
          <w:sz w:val="24"/>
          <w:szCs w:val="24"/>
          <w:lang w:val="en-US"/>
        </w:rPr>
        <w:t>.</w:t>
      </w:r>
      <w:r w:rsidR="001C5258" w:rsidRPr="00F2483C">
        <w:rPr>
          <w:rFonts w:ascii="Arial" w:eastAsiaTheme="minorEastAsia" w:hAnsi="Arial" w:cs="Arial"/>
          <w:sz w:val="24"/>
          <w:szCs w:val="24"/>
          <w:lang w:val="en-US"/>
        </w:rPr>
        <w:t xml:space="preserve"> </w:t>
      </w:r>
    </w:p>
    <w:p w14:paraId="5B4FA67D" w14:textId="77777777" w:rsidR="00427ABF" w:rsidRPr="00F2483C" w:rsidRDefault="00493F39" w:rsidP="00F2483C">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The R-vine copula that is used in this paper is a </w:t>
      </w:r>
      <w:r w:rsidR="00044149" w:rsidRPr="00F2483C">
        <w:rPr>
          <w:rFonts w:ascii="Arial" w:eastAsiaTheme="minorEastAsia" w:hAnsi="Arial" w:cs="Arial"/>
          <w:sz w:val="24"/>
          <w:szCs w:val="24"/>
          <w:lang w:val="en-US"/>
        </w:rPr>
        <w:t xml:space="preserve">general case of the </w:t>
      </w:r>
      <w:r w:rsidR="00AF4320" w:rsidRPr="00F2483C">
        <w:rPr>
          <w:rFonts w:ascii="Arial" w:eastAsiaTheme="minorEastAsia" w:hAnsi="Arial" w:cs="Arial"/>
          <w:sz w:val="24"/>
          <w:szCs w:val="24"/>
          <w:lang w:val="en-US"/>
        </w:rPr>
        <w:t>PCC</w:t>
      </w:r>
      <w:r>
        <w:rPr>
          <w:rFonts w:ascii="Arial" w:eastAsiaTheme="minorEastAsia" w:hAnsi="Arial" w:cs="Arial"/>
          <w:sz w:val="24"/>
          <w:szCs w:val="24"/>
          <w:lang w:val="en-US"/>
        </w:rPr>
        <w:t>. It</w:t>
      </w:r>
      <w:r w:rsidR="00496D9B" w:rsidRPr="00F2483C">
        <w:rPr>
          <w:rFonts w:ascii="Arial" w:eastAsiaTheme="minorEastAsia" w:hAnsi="Arial" w:cs="Arial"/>
          <w:sz w:val="24"/>
          <w:szCs w:val="24"/>
          <w:lang w:val="en-US"/>
        </w:rPr>
        <w:t xml:space="preserve"> is represented as </w:t>
      </w:r>
      <m:oMath>
        <m:r>
          <w:rPr>
            <w:rFonts w:ascii="Cambria Math" w:eastAsiaTheme="minorEastAsia" w:hAnsi="Cambria Math" w:cs="Arial"/>
            <w:sz w:val="24"/>
            <w:szCs w:val="24"/>
            <w:lang w:val="en-US"/>
          </w:rPr>
          <m:t>(</m:t>
        </m:r>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 xml:space="preserve">, </m:t>
        </m:r>
        <m:r>
          <m:rPr>
            <m:scr m:val="script"/>
            <m:sty m:val="b"/>
          </m:rPr>
          <w:rPr>
            <w:rFonts w:ascii="Cambria Math" w:eastAsiaTheme="minorEastAsia" w:hAnsi="Cambria Math" w:cs="Arial"/>
            <w:sz w:val="24"/>
            <w:szCs w:val="24"/>
            <w:lang w:val="en-US"/>
          </w:rPr>
          <m:t>V</m:t>
        </m:r>
        <m:r>
          <m:rPr>
            <m:sty m:val="p"/>
          </m:rPr>
          <w:rPr>
            <w:rFonts w:ascii="Cambria Math" w:eastAsiaTheme="minorEastAsia" w:hAnsi="Cambria Math" w:cs="Arial"/>
            <w:sz w:val="24"/>
            <w:szCs w:val="24"/>
            <w:lang w:val="en-US"/>
          </w:rPr>
          <m:t xml:space="preserve">, </m:t>
        </m:r>
        <m:r>
          <m:rPr>
            <m:sty m:val="b"/>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oMath>
      <w:r w:rsidR="001C5258" w:rsidRPr="00F2483C">
        <w:rPr>
          <w:rFonts w:ascii="Arial" w:eastAsiaTheme="minorEastAsia" w:hAnsi="Arial" w:cs="Arial"/>
          <w:sz w:val="24"/>
          <w:szCs w:val="24"/>
          <w:lang w:val="en-US"/>
        </w:rPr>
        <w:t>,</w:t>
      </w:r>
      <w:r w:rsidR="00496D9B" w:rsidRPr="00F2483C">
        <w:rPr>
          <w:rFonts w:ascii="Arial" w:eastAsiaTheme="minorEastAsia" w:hAnsi="Arial" w:cs="Arial"/>
          <w:sz w:val="24"/>
          <w:szCs w:val="24"/>
          <w:lang w:val="en-US"/>
        </w:rPr>
        <w:t xml:space="preserve"> with </w:t>
      </w:r>
      <m:oMath>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e>
        </m:d>
        <m:r>
          <w:rPr>
            <w:rFonts w:ascii="Cambria Math" w:eastAsiaTheme="minorEastAsia" w:hAnsi="Cambria Math" w:cs="Arial"/>
            <w:sz w:val="24"/>
            <w:szCs w:val="24"/>
            <w:lang w:val="en-US"/>
          </w:rPr>
          <m:t>,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n</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n</m:t>
                </m:r>
              </m:sub>
            </m:sSub>
          </m:e>
        </m:d>
        <m:r>
          <w:rPr>
            <w:rFonts w:ascii="Cambria Math" w:eastAsiaTheme="minorEastAsia" w:hAnsi="Cambria Math" w:cs="Arial"/>
            <w:sz w:val="24"/>
            <w:szCs w:val="24"/>
            <w:lang w:val="en-US"/>
          </w:rPr>
          <m:t>)</m:t>
        </m:r>
      </m:oMath>
      <w:r w:rsidR="00496D9B" w:rsidRPr="00F2483C">
        <w:rPr>
          <w:rFonts w:ascii="Arial" w:eastAsiaTheme="minorEastAsia" w:hAnsi="Arial" w:cs="Arial"/>
          <w:sz w:val="24"/>
          <w:szCs w:val="24"/>
          <w:lang w:val="en-US"/>
        </w:rPr>
        <w:t xml:space="preserve"> a vector of distribution functions, </w:t>
      </w:r>
      <m:oMath>
        <m:r>
          <m:rPr>
            <m:scr m:val="script"/>
            <m:sty m:val="b"/>
          </m:rPr>
          <w:rPr>
            <w:rFonts w:ascii="Cambria Math" w:eastAsiaTheme="minorEastAsia" w:hAnsi="Cambria Math" w:cs="Arial"/>
            <w:sz w:val="24"/>
            <w:szCs w:val="24"/>
            <w:lang w:val="en-US"/>
          </w:rPr>
          <m:t>V</m:t>
        </m:r>
      </m:oMath>
      <w:r w:rsidR="00496D9B" w:rsidRPr="00F2483C">
        <w:rPr>
          <w:rFonts w:ascii="Arial" w:eastAsiaTheme="minorEastAsia" w:hAnsi="Arial" w:cs="Arial"/>
          <w:sz w:val="24"/>
          <w:szCs w:val="24"/>
          <w:lang w:val="en-US"/>
        </w:rPr>
        <w:t xml:space="preserve"> an n-dimensional R-vine and </w:t>
      </w:r>
      <m:oMath>
        <m:r>
          <m:rPr>
            <m:sty m:val="bi"/>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e</m:t>
            </m:r>
          </m:sub>
        </m:sSub>
        <m:r>
          <w:rPr>
            <w:rFonts w:ascii="Cambria Math" w:eastAsiaTheme="minorEastAsia" w:hAnsi="Cambria Math" w:cs="Arial"/>
            <w:sz w:val="24"/>
            <w:szCs w:val="24"/>
            <w:lang w:val="en-US"/>
          </w:rPr>
          <m:t>|i=1,…,n-1;e∈</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00496D9B" w:rsidRPr="00F2483C">
        <w:rPr>
          <w:rFonts w:ascii="Arial" w:eastAsiaTheme="minorEastAsia" w:hAnsi="Arial" w:cs="Arial"/>
          <w:sz w:val="24"/>
          <w:szCs w:val="24"/>
          <w:lang w:val="en-US"/>
        </w:rPr>
        <w:t xml:space="preserve"> a set of bivariate copulas</w:t>
      </w:r>
      <w:r w:rsidR="00427ABF" w:rsidRPr="00F2483C">
        <w:rPr>
          <w:rFonts w:ascii="Arial" w:eastAsiaTheme="minorEastAsia" w:hAnsi="Arial" w:cs="Arial"/>
          <w:sz w:val="24"/>
          <w:szCs w:val="24"/>
          <w:lang w:val="en-US"/>
        </w:rPr>
        <w:t xml:space="preserve"> </w:t>
      </w:r>
      <w:sdt>
        <w:sdtPr>
          <w:rPr>
            <w:rFonts w:ascii="Arial" w:eastAsiaTheme="minorEastAsia" w:hAnsi="Arial" w:cs="Arial"/>
            <w:sz w:val="24"/>
            <w:szCs w:val="24"/>
            <w:lang w:val="en-US"/>
          </w:rPr>
          <w:id w:val="1895000999"/>
          <w:citation/>
        </w:sdtPr>
        <w:sdtEndPr/>
        <w:sdtContent>
          <w:r w:rsidR="00427ABF" w:rsidRPr="00F2483C">
            <w:rPr>
              <w:rFonts w:ascii="Arial" w:eastAsiaTheme="minorEastAsia" w:hAnsi="Arial" w:cs="Arial"/>
              <w:sz w:val="24"/>
              <w:szCs w:val="24"/>
              <w:lang w:val="en-US"/>
            </w:rPr>
            <w:fldChar w:fldCharType="begin"/>
          </w:r>
          <w:r w:rsidR="00427ABF" w:rsidRPr="00F2483C">
            <w:rPr>
              <w:rFonts w:ascii="Arial" w:eastAsiaTheme="minorEastAsia" w:hAnsi="Arial" w:cs="Arial"/>
              <w:sz w:val="24"/>
              <w:szCs w:val="24"/>
            </w:rPr>
            <w:instrText xml:space="preserve"> CITATION JDi13 \l 7177 </w:instrText>
          </w:r>
          <w:r w:rsidR="00427ABF" w:rsidRPr="00F2483C">
            <w:rPr>
              <w:rFonts w:ascii="Arial" w:eastAsiaTheme="minorEastAsia" w:hAnsi="Arial" w:cs="Arial"/>
              <w:sz w:val="24"/>
              <w:szCs w:val="24"/>
              <w:lang w:val="en-US"/>
            </w:rPr>
            <w:fldChar w:fldCharType="separate"/>
          </w:r>
          <w:r w:rsidR="00676B88" w:rsidRPr="00F2483C">
            <w:rPr>
              <w:rFonts w:ascii="Arial" w:eastAsiaTheme="minorEastAsia" w:hAnsi="Arial" w:cs="Arial"/>
              <w:noProof/>
              <w:sz w:val="24"/>
              <w:szCs w:val="24"/>
            </w:rPr>
            <w:t>(Dißmann, Brechmann, &amp; C. Czado, 2013)</w:t>
          </w:r>
          <w:r w:rsidR="00427ABF" w:rsidRPr="00F2483C">
            <w:rPr>
              <w:rFonts w:ascii="Arial" w:eastAsiaTheme="minorEastAsia" w:hAnsi="Arial" w:cs="Arial"/>
              <w:sz w:val="24"/>
              <w:szCs w:val="24"/>
              <w:lang w:val="en-US"/>
            </w:rPr>
            <w:fldChar w:fldCharType="end"/>
          </w:r>
        </w:sdtContent>
      </w:sdt>
      <w:r w:rsidR="00496D9B" w:rsidRPr="00F2483C">
        <w:rPr>
          <w:rFonts w:ascii="Arial" w:eastAsiaTheme="minorEastAsia" w:hAnsi="Arial" w:cs="Arial"/>
          <w:sz w:val="24"/>
          <w:szCs w:val="24"/>
          <w:lang w:val="en-US"/>
        </w:rPr>
        <w:t xml:space="preserve">. </w:t>
      </w:r>
    </w:p>
    <w:p w14:paraId="19B2E174" w14:textId="77777777" w:rsidR="00AA2536" w:rsidRDefault="00427ABF" w:rsidP="00F2483C">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lastRenderedPageBreak/>
        <w:t>To facilitate in the estimation procedure</w:t>
      </w:r>
      <w:r w:rsidR="001B0442" w:rsidRPr="00F2483C">
        <w:rPr>
          <w:rFonts w:ascii="Arial" w:eastAsiaTheme="minorEastAsia" w:hAnsi="Arial" w:cs="Arial"/>
          <w:sz w:val="24"/>
          <w:szCs w:val="24"/>
          <w:lang w:val="en-US"/>
        </w:rPr>
        <w:t xml:space="preserve"> of </w:t>
      </w:r>
      <w:r w:rsidR="001B0442"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t xml:space="preserve">, the R-vine structure can be </w:t>
      </w:r>
      <w:r w:rsidR="00493F39" w:rsidRPr="00F2483C">
        <w:rPr>
          <w:rFonts w:ascii="Arial" w:eastAsiaTheme="minorEastAsia" w:hAnsi="Arial" w:cs="Arial"/>
          <w:sz w:val="24"/>
          <w:szCs w:val="24"/>
          <w:lang w:val="en-US"/>
        </w:rPr>
        <w:t>denoted</w:t>
      </w:r>
      <w:r w:rsidRPr="00F2483C">
        <w:rPr>
          <w:rFonts w:ascii="Arial" w:eastAsiaTheme="minorEastAsia" w:hAnsi="Arial" w:cs="Arial"/>
          <w:sz w:val="24"/>
          <w:szCs w:val="24"/>
          <w:lang w:val="en-US"/>
        </w:rPr>
        <w:t xml:space="preserve"> </w:t>
      </w:r>
      <w:r w:rsidR="00951380" w:rsidRPr="00F2483C">
        <w:rPr>
          <w:rFonts w:ascii="Arial" w:eastAsiaTheme="minorEastAsia" w:hAnsi="Arial" w:cs="Arial"/>
          <w:sz w:val="24"/>
          <w:szCs w:val="24"/>
          <w:lang w:val="en-US"/>
        </w:rPr>
        <w:t>as</w:t>
      </w:r>
      <w:r w:rsidRPr="00F2483C">
        <w:rPr>
          <w:rFonts w:ascii="Arial" w:eastAsiaTheme="minorEastAsia" w:hAnsi="Arial" w:cs="Arial"/>
          <w:sz w:val="24"/>
          <w:szCs w:val="24"/>
          <w:lang w:val="en-US"/>
        </w:rPr>
        <w:t xml:space="preserve"> a lower triangular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sidR="00AA2536">
        <w:rPr>
          <w:rFonts w:ascii="Arial" w:eastAsiaTheme="minorEastAsia" w:hAnsi="Arial" w:cs="Arial"/>
          <w:sz w:val="24"/>
          <w:szCs w:val="24"/>
          <w:lang w:val="en-US"/>
        </w:rPr>
        <w:t xml:space="preserve">. </w:t>
      </w:r>
    </w:p>
    <w:p w14:paraId="7E7FE306" w14:textId="77777777" w:rsidR="00427ABF" w:rsidRPr="00F2483C" w:rsidRDefault="00AA2536" w:rsidP="00F2483C">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T</w:t>
      </w:r>
      <w:r w:rsidR="00C23838" w:rsidRPr="00F2483C">
        <w:rPr>
          <w:rFonts w:ascii="Arial" w:eastAsiaTheme="minorEastAsia" w:hAnsi="Arial" w:cs="Arial"/>
          <w:sz w:val="24"/>
          <w:szCs w:val="24"/>
          <w:lang w:val="en-US"/>
        </w:rPr>
        <w:t xml:space="preserve">he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sidR="00C23838" w:rsidRPr="00F2483C">
        <w:rPr>
          <w:rFonts w:ascii="Arial" w:eastAsiaTheme="minorEastAsia" w:hAnsi="Arial" w:cs="Arial"/>
          <w:sz w:val="24"/>
          <w:szCs w:val="24"/>
          <w:lang w:val="en-US"/>
        </w:rPr>
        <w:t xml:space="preserve"> is called an R-vine matrix if </w:t>
      </w:r>
      <w:r w:rsidR="00427ABF" w:rsidRPr="00F2483C">
        <w:rPr>
          <w:rFonts w:ascii="Arial" w:eastAsiaTheme="minorEastAsia" w:hAnsi="Arial" w:cs="Arial"/>
          <w:sz w:val="24"/>
          <w:szCs w:val="24"/>
          <w:lang w:val="en-US"/>
        </w:rPr>
        <w:t xml:space="preserve">for </w:t>
      </w:r>
      <m:oMath>
        <m:r>
          <w:rPr>
            <w:rFonts w:ascii="Cambria Math" w:eastAsiaTheme="minorEastAsia" w:hAnsi="Cambria Math" w:cs="Arial"/>
            <w:sz w:val="24"/>
            <w:szCs w:val="24"/>
            <w:lang w:val="en-US"/>
          </w:rPr>
          <m:t>i=1,…,n-1</m:t>
        </m:r>
      </m:oMath>
      <w:r w:rsidR="00427ABF" w:rsidRPr="00F2483C">
        <w:rPr>
          <w:rFonts w:ascii="Arial" w:eastAsiaTheme="minorEastAsia" w:hAnsi="Arial" w:cs="Arial"/>
          <w:sz w:val="24"/>
          <w:szCs w:val="24"/>
          <w:lang w:val="en-US"/>
        </w:rPr>
        <w:t xml:space="preserve"> </w:t>
      </w:r>
      <w:r w:rsidR="00C23838" w:rsidRPr="00F2483C">
        <w:rPr>
          <w:rFonts w:ascii="Arial" w:eastAsiaTheme="minorEastAsia" w:hAnsi="Arial" w:cs="Arial"/>
          <w:sz w:val="24"/>
          <w:szCs w:val="24"/>
          <w:lang w:val="en-US"/>
        </w:rPr>
        <w:t xml:space="preserve">and for all </w:t>
      </w:r>
      <m:oMath>
        <m:r>
          <w:rPr>
            <w:rFonts w:ascii="Cambria Math" w:eastAsiaTheme="minorEastAsia" w:hAnsi="Cambria Math" w:cs="Arial"/>
            <w:sz w:val="24"/>
            <w:szCs w:val="24"/>
            <w:lang w:val="en-US"/>
          </w:rPr>
          <m:t>k=i+1,…,n-1</m:t>
        </m:r>
      </m:oMath>
      <w:r w:rsidR="00C23838" w:rsidRPr="00F2483C">
        <w:rPr>
          <w:rFonts w:ascii="Arial" w:eastAsiaTheme="minorEastAsia" w:hAnsi="Arial" w:cs="Arial"/>
          <w:sz w:val="24"/>
          <w:szCs w:val="24"/>
          <w:lang w:val="en-US"/>
        </w:rPr>
        <w:t xml:space="preserve"> there is a </w:t>
      </w:r>
      <m:oMath>
        <m:r>
          <w:rPr>
            <w:rFonts w:ascii="Cambria Math" w:eastAsiaTheme="minorEastAsia" w:hAnsi="Cambria Math" w:cs="Arial"/>
            <w:sz w:val="24"/>
            <w:szCs w:val="24"/>
            <w:lang w:val="en-US"/>
          </w:rPr>
          <m:t>j</m:t>
        </m:r>
      </m:oMath>
      <w:r w:rsidR="00C23838" w:rsidRPr="00F2483C">
        <w:rPr>
          <w:rFonts w:ascii="Arial" w:eastAsiaTheme="minorEastAsia" w:hAnsi="Arial" w:cs="Arial"/>
          <w:sz w:val="24"/>
          <w:szCs w:val="24"/>
          <w:lang w:val="en-US"/>
        </w:rPr>
        <w:t xml:space="preserve"> in </w:t>
      </w:r>
      <m:oMath>
        <m:r>
          <w:rPr>
            <w:rFonts w:ascii="Cambria Math" w:eastAsiaTheme="minorEastAsia" w:hAnsi="Cambria Math" w:cs="Arial"/>
            <w:sz w:val="24"/>
            <w:szCs w:val="24"/>
            <w:lang w:val="en-US"/>
          </w:rPr>
          <m:t>i+1,…,n-1</m:t>
        </m:r>
      </m:oMath>
      <w:r w:rsidR="00C23838" w:rsidRPr="00F2483C">
        <w:rPr>
          <w:rFonts w:ascii="Arial" w:eastAsiaTheme="minorEastAsia" w:hAnsi="Arial" w:cs="Arial"/>
          <w:sz w:val="24"/>
          <w:szCs w:val="24"/>
          <w:lang w:val="en-US"/>
        </w:rPr>
        <w:t xml:space="preserve"> with</w:t>
      </w:r>
    </w:p>
    <w:p w14:paraId="0B354CC0" w14:textId="77777777" w:rsidR="00C23838" w:rsidRDefault="00752F66" w:rsidP="00F2483C">
      <w:pPr>
        <w:spacing w:line="360" w:lineRule="auto"/>
        <w:rPr>
          <w:rFonts w:ascii="Arial" w:eastAsiaTheme="minorEastAsia" w:hAnsi="Arial" w:cs="Arial"/>
          <w:sz w:val="24"/>
          <w:szCs w:val="24"/>
          <w:lang w:val="en-US"/>
        </w:rPr>
      </w:pP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n,i</m:t>
                    </m:r>
                  </m:sub>
                </m:sSub>
              </m:e>
            </m:d>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 xml:space="preserve"> or ∈</m:t>
        </m:r>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oMath>
      <w:r w:rsidR="00AA2536">
        <w:rPr>
          <w:rFonts w:ascii="Arial" w:eastAsiaTheme="minorEastAsia" w:hAnsi="Arial" w:cs="Arial"/>
          <w:sz w:val="24"/>
          <w:szCs w:val="24"/>
          <w:lang w:val="en-US"/>
        </w:rPr>
        <w:t xml:space="preserve"> where</w:t>
      </w:r>
    </w:p>
    <w:p w14:paraId="16CE2710" w14:textId="77777777" w:rsidR="00AA2536" w:rsidRPr="00F2483C" w:rsidRDefault="00752F66" w:rsidP="00AA2536">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AA2536" w:rsidRPr="00F2483C">
        <w:rPr>
          <w:rFonts w:ascii="Arial" w:eastAsiaTheme="minorEastAsia" w:hAnsi="Arial" w:cs="Arial"/>
          <w:sz w:val="24"/>
          <w:szCs w:val="24"/>
          <w:lang w:val="en-US"/>
        </w:rPr>
        <w:t>, and</w:t>
      </w:r>
    </w:p>
    <w:p w14:paraId="7DBD44F6" w14:textId="77777777" w:rsidR="00AA2536" w:rsidRPr="00F2483C" w:rsidRDefault="00752F66" w:rsidP="00AA2536">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AA2536">
        <w:rPr>
          <w:rFonts w:ascii="Arial" w:eastAsiaTheme="minorEastAsia" w:hAnsi="Arial" w:cs="Arial"/>
          <w:sz w:val="24"/>
          <w:szCs w:val="24"/>
          <w:lang w:val="en-US"/>
        </w:rPr>
        <w:t>.</w:t>
      </w:r>
    </w:p>
    <w:p w14:paraId="610B7B64" w14:textId="77777777" w:rsidR="00C23838" w:rsidRPr="00F2483C" w:rsidRDefault="00496D9B" w:rsidP="00F2483C">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The density of an R-vine copula is </w:t>
      </w:r>
      <w:r w:rsidR="00C23838" w:rsidRPr="00F2483C">
        <w:rPr>
          <w:rFonts w:ascii="Arial" w:eastAsiaTheme="minorEastAsia" w:hAnsi="Arial" w:cs="Arial"/>
          <w:sz w:val="24"/>
          <w:szCs w:val="24"/>
          <w:lang w:val="en-US"/>
        </w:rPr>
        <w:t xml:space="preserve">then </w:t>
      </w:r>
      <w:r w:rsidRPr="00F2483C">
        <w:rPr>
          <w:rFonts w:ascii="Arial" w:eastAsiaTheme="minorEastAsia" w:hAnsi="Arial" w:cs="Arial"/>
          <w:sz w:val="24"/>
          <w:szCs w:val="24"/>
          <w:lang w:val="en-US"/>
        </w:rPr>
        <w:t xml:space="preserve">expressed </w:t>
      </w:r>
      <w:r w:rsidR="00C23838" w:rsidRPr="00F2483C">
        <w:rPr>
          <w:rFonts w:ascii="Arial" w:eastAsiaTheme="minorEastAsia" w:hAnsi="Arial" w:cs="Arial"/>
          <w:sz w:val="24"/>
          <w:szCs w:val="24"/>
          <w:lang w:val="en-US"/>
        </w:rPr>
        <w:t>as</w:t>
      </w:r>
    </w:p>
    <w:p w14:paraId="10898612" w14:textId="77777777" w:rsidR="00496D9B" w:rsidRPr="00F2483C" w:rsidRDefault="00752F66" w:rsidP="00F2483C">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1,…n</m:t>
            </m:r>
          </m:sub>
        </m:sSub>
        <m:r>
          <w:rPr>
            <w:rFonts w:ascii="Cambria Math" w:eastAsiaTheme="minorEastAsia" w:hAnsi="Cambria Math" w:cs="Arial"/>
            <w:sz w:val="24"/>
            <w:szCs w:val="24"/>
            <w:lang w:val="en-US"/>
          </w:rPr>
          <m:t xml:space="preserve"> =</m:t>
        </m:r>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j=1</m:t>
            </m:r>
          </m:sub>
          <m:sup>
            <m:r>
              <w:rPr>
                <w:rFonts w:ascii="Cambria Math" w:eastAsiaTheme="minorEastAsia" w:hAnsi="Cambria Math" w:cs="Arial"/>
                <w:sz w:val="24"/>
                <w:szCs w:val="24"/>
                <w:lang w:val="en-US"/>
              </w:rPr>
              <m:t>n</m:t>
            </m:r>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j</m:t>
                </m:r>
              </m:sub>
            </m:sSub>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k=n-1</m:t>
                </m:r>
              </m:sub>
              <m:sup>
                <m:r>
                  <w:rPr>
                    <w:rFonts w:ascii="Cambria Math" w:eastAsiaTheme="minorEastAsia" w:hAnsi="Cambria Math" w:cs="Arial"/>
                    <w:sz w:val="24"/>
                    <w:szCs w:val="24"/>
                    <w:lang w:val="en-US"/>
                  </w:rPr>
                  <m:t>1</m:t>
                </m:r>
              </m:sup>
              <m:e>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i=n</m:t>
                    </m:r>
                  </m:sub>
                  <m:sup>
                    <m:r>
                      <w:rPr>
                        <w:rFonts w:ascii="Cambria Math" w:eastAsiaTheme="minorEastAsia" w:hAnsi="Cambria Math" w:cs="Arial"/>
                        <w:sz w:val="24"/>
                        <w:szCs w:val="24"/>
                        <w:lang w:val="en-US"/>
                      </w:rPr>
                      <m:t>k+1</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e>
                    </m:d>
                  </m:e>
                </m:nary>
              </m:e>
            </m:nary>
          </m:e>
        </m:nary>
      </m:oMath>
      <w:r w:rsidR="001B0442" w:rsidRPr="00F2483C">
        <w:rPr>
          <w:rFonts w:ascii="Arial" w:eastAsiaTheme="minorEastAsia" w:hAnsi="Arial" w:cs="Arial"/>
          <w:sz w:val="24"/>
          <w:szCs w:val="24"/>
          <w:lang w:val="en-US"/>
        </w:rPr>
        <w:tab/>
        <w:t xml:space="preserve"> (8)</w:t>
      </w:r>
    </w:p>
    <w:p w14:paraId="06E912BF" w14:textId="77777777" w:rsidR="00A21B5F" w:rsidRPr="00F2483C" w:rsidRDefault="001B0442" w:rsidP="00F2483C">
      <w:pPr>
        <w:spacing w:line="360" w:lineRule="auto"/>
        <w:rPr>
          <w:rFonts w:ascii="Arial" w:hAnsi="Arial" w:cs="Arial"/>
          <w:sz w:val="24"/>
          <w:szCs w:val="24"/>
          <w:lang w:val="en-US"/>
        </w:rPr>
      </w:pPr>
      <w:r w:rsidRPr="00F2483C">
        <w:rPr>
          <w:rFonts w:ascii="Arial" w:hAnsi="Arial" w:cs="Arial"/>
          <w:sz w:val="24"/>
          <w:szCs w:val="24"/>
          <w:lang w:val="en-US"/>
        </w:rPr>
        <w:t xml:space="preserve">From this, </w:t>
      </w:r>
      <w:r w:rsidR="0050463A" w:rsidRPr="00F2483C">
        <w:rPr>
          <w:rFonts w:ascii="Arial" w:eastAsiaTheme="minorEastAsia" w:hAnsi="Arial" w:cs="Arial"/>
          <w:noProof/>
          <w:sz w:val="24"/>
          <w:szCs w:val="24"/>
        </w:rPr>
        <w:t xml:space="preserve">Dißmann, Brechmann, &amp; C. Czado (2013) </w:t>
      </w:r>
      <w:r w:rsidRPr="00F2483C">
        <w:rPr>
          <w:rFonts w:ascii="Arial" w:hAnsi="Arial" w:cs="Arial"/>
          <w:sz w:val="24"/>
          <w:szCs w:val="24"/>
          <w:lang w:val="en-US"/>
        </w:rPr>
        <w:t xml:space="preserve">propose the following estimation procedure for each tree in </w:t>
      </w:r>
      <m:oMath>
        <m:r>
          <m:rPr>
            <m:scr m:val="script"/>
            <m:sty m:val="b"/>
          </m:rPr>
          <w:rPr>
            <w:rFonts w:ascii="Cambria Math" w:eastAsiaTheme="minorEastAsia" w:hAnsi="Cambria Math" w:cs="Arial"/>
            <w:sz w:val="24"/>
            <w:szCs w:val="24"/>
            <w:lang w:val="en-US"/>
          </w:rPr>
          <m:t>V</m:t>
        </m:r>
      </m:oMath>
      <w:r w:rsidRPr="00F2483C">
        <w:rPr>
          <w:rFonts w:ascii="Arial" w:hAnsi="Arial" w:cs="Arial"/>
          <w:sz w:val="24"/>
          <w:szCs w:val="24"/>
          <w:lang w:val="en-US"/>
        </w:rPr>
        <w:t xml:space="preserve"> which is followed in this paper:</w:t>
      </w:r>
    </w:p>
    <w:p w14:paraId="3680D153" w14:textId="77777777" w:rsidR="001B0442" w:rsidRPr="00F2483C" w:rsidRDefault="001B0442" w:rsidP="00F2483C">
      <w:pPr>
        <w:pStyle w:val="ListParagraph"/>
        <w:numPr>
          <w:ilvl w:val="0"/>
          <w:numId w:val="2"/>
        </w:numPr>
        <w:spacing w:line="360" w:lineRule="auto"/>
        <w:rPr>
          <w:rFonts w:ascii="Arial" w:hAnsi="Arial" w:cs="Arial"/>
          <w:sz w:val="24"/>
          <w:szCs w:val="24"/>
          <w:lang w:val="en-US"/>
        </w:rPr>
      </w:pPr>
      <w:r w:rsidRPr="00F2483C">
        <w:rPr>
          <w:rFonts w:ascii="Arial" w:hAnsi="Arial" w:cs="Arial"/>
          <w:sz w:val="24"/>
          <w:szCs w:val="24"/>
          <w:lang w:val="en-US"/>
        </w:rPr>
        <w:t>For each pair of variables, determine the estimate of the Kendall’s tau</w:t>
      </w:r>
      <w:r w:rsidR="0050463A" w:rsidRPr="00F2483C">
        <w:rPr>
          <w:rFonts w:ascii="Arial" w:hAnsi="Arial" w:cs="Arial"/>
          <w:sz w:val="24"/>
          <w:szCs w:val="24"/>
          <w:lang w:val="en-US"/>
        </w:rPr>
        <w:t>.</w:t>
      </w:r>
    </w:p>
    <w:p w14:paraId="06EB2FE1" w14:textId="77777777" w:rsidR="001B0442" w:rsidRPr="00F2483C" w:rsidRDefault="001B0442" w:rsidP="00F2483C">
      <w:pPr>
        <w:pStyle w:val="ListParagraph"/>
        <w:numPr>
          <w:ilvl w:val="0"/>
          <w:numId w:val="2"/>
        </w:numPr>
        <w:spacing w:line="360" w:lineRule="auto"/>
        <w:rPr>
          <w:rFonts w:ascii="Arial" w:hAnsi="Arial" w:cs="Arial"/>
          <w:sz w:val="24"/>
          <w:szCs w:val="24"/>
          <w:lang w:val="en-US"/>
        </w:rPr>
      </w:pPr>
      <w:r w:rsidRPr="00F2483C">
        <w:rPr>
          <w:rFonts w:ascii="Arial" w:hAnsi="Arial" w:cs="Arial"/>
          <w:sz w:val="24"/>
          <w:szCs w:val="24"/>
          <w:lang w:val="en-US"/>
        </w:rPr>
        <w:t>Calculate the sum of the absolute Kendall’s taus and pick the tree structure where this is maximized.</w:t>
      </w:r>
    </w:p>
    <w:p w14:paraId="07986C3C" w14:textId="77777777" w:rsidR="001B0442" w:rsidRPr="00F2483C" w:rsidRDefault="001B0442" w:rsidP="00F2483C">
      <w:pPr>
        <w:pStyle w:val="ListParagraph"/>
        <w:numPr>
          <w:ilvl w:val="0"/>
          <w:numId w:val="2"/>
        </w:numPr>
        <w:spacing w:line="360" w:lineRule="auto"/>
        <w:rPr>
          <w:rFonts w:ascii="Arial" w:hAnsi="Arial" w:cs="Arial"/>
          <w:sz w:val="24"/>
          <w:szCs w:val="24"/>
          <w:lang w:val="en-US"/>
        </w:rPr>
      </w:pPr>
      <w:r w:rsidRPr="00F2483C">
        <w:rPr>
          <w:rFonts w:ascii="Arial" w:hAnsi="Arial" w:cs="Arial"/>
          <w:sz w:val="24"/>
          <w:szCs w:val="24"/>
          <w:lang w:val="en-US"/>
        </w:rPr>
        <w:t>Estimate the appropriate copula families given the tree struc</w:t>
      </w:r>
      <w:r w:rsidR="0050463A" w:rsidRPr="00F2483C">
        <w:rPr>
          <w:rFonts w:ascii="Arial" w:hAnsi="Arial" w:cs="Arial"/>
          <w:sz w:val="24"/>
          <w:szCs w:val="24"/>
          <w:lang w:val="en-US"/>
        </w:rPr>
        <w:t>ture in step 2 using the AIC criterion.</w:t>
      </w:r>
    </w:p>
    <w:p w14:paraId="7D7CF4B0" w14:textId="77777777" w:rsidR="0050463A" w:rsidRPr="00F2483C" w:rsidRDefault="0050463A" w:rsidP="00F2483C">
      <w:pPr>
        <w:pStyle w:val="ListParagraph"/>
        <w:numPr>
          <w:ilvl w:val="0"/>
          <w:numId w:val="2"/>
        </w:numPr>
        <w:spacing w:line="360" w:lineRule="auto"/>
        <w:rPr>
          <w:rFonts w:ascii="Arial" w:hAnsi="Arial" w:cs="Arial"/>
          <w:sz w:val="24"/>
          <w:szCs w:val="24"/>
          <w:lang w:val="en-US"/>
        </w:rPr>
      </w:pPr>
      <w:r w:rsidRPr="00F2483C">
        <w:rPr>
          <w:rFonts w:ascii="Arial" w:hAnsi="Arial" w:cs="Arial"/>
          <w:sz w:val="24"/>
          <w:szCs w:val="24"/>
          <w:lang w:val="en-US"/>
        </w:rPr>
        <w:t>Save the transformed observations for the next tree to be calculated.</w:t>
      </w:r>
    </w:p>
    <w:p w14:paraId="3DC3FB4C" w14:textId="77777777" w:rsidR="0050463A" w:rsidRPr="00F2483C" w:rsidRDefault="00026BBC" w:rsidP="00F2483C">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Reiterate through</w:t>
      </w:r>
      <w:r w:rsidR="0050463A" w:rsidRPr="00F2483C">
        <w:rPr>
          <w:rFonts w:ascii="Arial" w:hAnsi="Arial" w:cs="Arial"/>
          <w:sz w:val="24"/>
          <w:szCs w:val="24"/>
          <w:lang w:val="en-US"/>
        </w:rPr>
        <w:t xml:space="preserve"> steps (1)-(4) </w:t>
      </w:r>
      <w:r>
        <w:rPr>
          <w:rFonts w:ascii="Arial" w:hAnsi="Arial" w:cs="Arial"/>
          <w:sz w:val="24"/>
          <w:szCs w:val="24"/>
          <w:lang w:val="en-US"/>
        </w:rPr>
        <w:t xml:space="preserve">until the full </w:t>
      </w:r>
      <w:r w:rsidR="0050463A" w:rsidRPr="00F2483C">
        <w:rPr>
          <w:rFonts w:ascii="Arial" w:hAnsi="Arial" w:cs="Arial"/>
          <w:sz w:val="24"/>
          <w:szCs w:val="24"/>
          <w:lang w:val="en-US"/>
        </w:rPr>
        <w:t>tree</w:t>
      </w:r>
      <w:r w:rsidR="008E463B" w:rsidRPr="00F2483C">
        <w:rPr>
          <w:rFonts w:ascii="Arial" w:hAnsi="Arial" w:cs="Arial"/>
          <w:sz w:val="24"/>
          <w:szCs w:val="24"/>
          <w:lang w:val="en-US"/>
        </w:rPr>
        <w:t xml:space="preserve"> structure</w:t>
      </w:r>
      <w:r>
        <w:rPr>
          <w:rFonts w:ascii="Arial" w:hAnsi="Arial" w:cs="Arial"/>
          <w:sz w:val="24"/>
          <w:szCs w:val="24"/>
          <w:lang w:val="en-US"/>
        </w:rPr>
        <w:t xml:space="preserve"> is estimated</w:t>
      </w:r>
      <w:r w:rsidR="008E463B" w:rsidRPr="00F2483C">
        <w:rPr>
          <w:rFonts w:ascii="Arial" w:hAnsi="Arial" w:cs="Arial"/>
          <w:sz w:val="24"/>
          <w:szCs w:val="24"/>
          <w:lang w:val="en-US"/>
        </w:rPr>
        <w:t>.</w:t>
      </w:r>
    </w:p>
    <w:p w14:paraId="228C7A16" w14:textId="77777777" w:rsidR="00C75FDC" w:rsidRPr="00F2483C" w:rsidRDefault="00C75FDC" w:rsidP="00F2483C">
      <w:pPr>
        <w:pStyle w:val="Heading2"/>
        <w:spacing w:line="360" w:lineRule="auto"/>
        <w:rPr>
          <w:rFonts w:ascii="Arial" w:hAnsi="Arial" w:cs="Arial"/>
          <w:lang w:val="en-US"/>
        </w:rPr>
      </w:pPr>
      <w:r w:rsidRPr="00F2483C">
        <w:rPr>
          <w:rFonts w:ascii="Arial" w:hAnsi="Arial" w:cs="Arial"/>
          <w:lang w:val="en-US"/>
        </w:rPr>
        <w:t>3.3 Tail Dependence Coefficients (TDC)</w:t>
      </w:r>
    </w:p>
    <w:p w14:paraId="023471EA" w14:textId="77777777" w:rsidR="00C75FDC" w:rsidRPr="00F2483C" w:rsidRDefault="00C75FDC" w:rsidP="00F2483C">
      <w:pPr>
        <w:spacing w:line="360" w:lineRule="auto"/>
        <w:rPr>
          <w:rFonts w:ascii="Arial" w:hAnsi="Arial" w:cs="Arial"/>
          <w:sz w:val="24"/>
          <w:szCs w:val="24"/>
          <w:lang w:val="en-US"/>
        </w:rPr>
      </w:pPr>
      <w:r w:rsidRPr="00F2483C">
        <w:rPr>
          <w:rFonts w:ascii="Arial" w:hAnsi="Arial" w:cs="Arial"/>
          <w:sz w:val="24"/>
          <w:szCs w:val="24"/>
          <w:lang w:val="en-US"/>
        </w:rPr>
        <w:t>To provide an estimate of the upper and lower tail dependence between the variables, the tail dependence coefficients in terms of copulas developed by Joe (1997)</w:t>
      </w:r>
      <w:r w:rsidR="00026BBC">
        <w:rPr>
          <w:rFonts w:ascii="Arial" w:hAnsi="Arial" w:cs="Arial"/>
          <w:sz w:val="24"/>
          <w:szCs w:val="24"/>
          <w:lang w:val="en-US"/>
        </w:rPr>
        <w:t xml:space="preserve"> is considered</w:t>
      </w:r>
      <w:r w:rsidRPr="00F2483C">
        <w:rPr>
          <w:rFonts w:ascii="Arial" w:hAnsi="Arial" w:cs="Arial"/>
          <w:sz w:val="24"/>
          <w:szCs w:val="24"/>
          <w:lang w:val="en-US"/>
        </w:rPr>
        <w:t>:</w:t>
      </w:r>
    </w:p>
    <w:p w14:paraId="3102E245" w14:textId="77777777" w:rsidR="00C75FDC" w:rsidRPr="00F2483C" w:rsidRDefault="00752F66" w:rsidP="00F2483C">
      <w:pPr>
        <w:spacing w:line="360" w:lineRule="auto"/>
        <w:rPr>
          <w:rFonts w:ascii="Arial" w:eastAsiaTheme="minorEastAsia"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λ</m:t>
            </m:r>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e>
        </m:func>
      </m:oMath>
      <w:r w:rsidR="00C75FDC" w:rsidRPr="00F2483C">
        <w:rPr>
          <w:rFonts w:ascii="Arial" w:eastAsiaTheme="minorEastAsia" w:hAnsi="Arial" w:cs="Arial"/>
          <w:sz w:val="24"/>
          <w:szCs w:val="24"/>
          <w:lang w:val="en-US"/>
        </w:rPr>
        <w:t xml:space="preserve"> </w:t>
      </w:r>
    </w:p>
    <w:p w14:paraId="56AF36C0" w14:textId="77777777" w:rsidR="00C75FDC" w:rsidRPr="00F2483C" w:rsidRDefault="00752F66" w:rsidP="00F2483C">
      <w:pPr>
        <w:spacing w:line="360" w:lineRule="auto"/>
        <w:jc w:val="right"/>
        <w:rPr>
          <w:rFonts w:ascii="Arial" w:eastAsiaTheme="minorEastAsia" w:hAnsi="Arial" w:cs="Arial"/>
          <w:sz w:val="24"/>
          <w:szCs w:val="24"/>
          <w:lang w:val="en-US"/>
        </w:rPr>
      </w:pPr>
      <m:oMath>
        <m:sSub>
          <m:sSubPr>
            <m:ctrlPr>
              <w:rPr>
                <w:rFonts w:ascii="Cambria Math" w:hAnsi="Cambria Math" w:cs="Arial"/>
                <w:i/>
                <w:color w:val="FFFFFF" w:themeColor="background1"/>
                <w:sz w:val="24"/>
                <w:szCs w:val="24"/>
                <w:lang w:val="en-US"/>
              </w:rPr>
            </m:ctrlPr>
          </m:sSubPr>
          <m:e>
            <m:r>
              <w:rPr>
                <w:rFonts w:ascii="Cambria Math" w:hAnsi="Cambria Math" w:cs="Arial"/>
                <w:color w:val="FFFFFF" w:themeColor="background1"/>
                <w:sz w:val="24"/>
                <w:szCs w:val="24"/>
                <w:lang w:val="en-US"/>
              </w:rPr>
              <m:t>λ</m:t>
            </m:r>
          </m:e>
          <m:sub>
            <m:r>
              <w:rPr>
                <w:rFonts w:ascii="Cambria Math" w:hAnsi="Cambria Math" w:cs="Arial"/>
                <w:color w:val="FFFFFF" w:themeColor="background1"/>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1-2u+C(u,u)</m:t>
                </m:r>
              </m:num>
              <m:den>
                <m:r>
                  <w:rPr>
                    <w:rFonts w:ascii="Cambria Math" w:hAnsi="Cambria Math" w:cs="Arial"/>
                    <w:sz w:val="24"/>
                    <w:szCs w:val="24"/>
                    <w:lang w:val="en-US"/>
                  </w:rPr>
                  <m:t>1-u</m:t>
                </m:r>
              </m:den>
            </m:f>
          </m:e>
        </m:func>
      </m:oMath>
      <w:r w:rsidR="00C75FDC" w:rsidRPr="00F2483C">
        <w:rPr>
          <w:rFonts w:ascii="Arial" w:eastAsiaTheme="minorEastAsia" w:hAnsi="Arial" w:cs="Arial"/>
          <w:sz w:val="24"/>
          <w:szCs w:val="24"/>
          <w:lang w:val="en-US"/>
        </w:rPr>
        <w:t xml:space="preserve"> </w:t>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t xml:space="preserve"> (9)</w:t>
      </w:r>
    </w:p>
    <w:p w14:paraId="1AD451BF" w14:textId="77777777" w:rsidR="00F65C72" w:rsidRPr="00F2483C" w:rsidRDefault="00752F66" w:rsidP="00F2483C">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λ</m:t>
            </m:r>
          </m:e>
          <m:sub>
            <m:r>
              <w:rPr>
                <w:rFonts w:ascii="Cambria Math" w:eastAsiaTheme="minorEastAsia" w:hAnsi="Cambria Math" w:cs="Arial"/>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oMath>
      <w:r w:rsidR="00F65C72" w:rsidRPr="00F2483C">
        <w:rPr>
          <w:rFonts w:ascii="Arial" w:eastAsiaTheme="minorEastAsia" w:hAnsi="Arial" w:cs="Arial"/>
          <w:sz w:val="24"/>
          <w:szCs w:val="24"/>
          <w:lang w:val="en-US"/>
        </w:rPr>
        <w:t xml:space="preserve"> </w:t>
      </w:r>
    </w:p>
    <w:p w14:paraId="5E50D8BD" w14:textId="77777777" w:rsidR="00F65C72" w:rsidRPr="00F2483C" w:rsidRDefault="00752F66" w:rsidP="00F2483C">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color w:val="FFFFFF" w:themeColor="background1"/>
                <w:sz w:val="24"/>
                <w:szCs w:val="24"/>
                <w:lang w:val="en-US"/>
              </w:rPr>
            </m:ctrlPr>
          </m:sSubPr>
          <m:e>
            <m:r>
              <w:rPr>
                <w:rFonts w:ascii="Cambria Math" w:eastAsiaTheme="minorEastAsia" w:hAnsi="Cambria Math" w:cs="Arial"/>
                <w:color w:val="FFFFFF" w:themeColor="background1"/>
                <w:sz w:val="24"/>
                <w:szCs w:val="24"/>
                <w:lang w:val="en-US"/>
              </w:rPr>
              <m:t>λ</m:t>
            </m:r>
          </m:e>
          <m:sub>
            <m:r>
              <w:rPr>
                <w:rFonts w:ascii="Cambria Math" w:eastAsiaTheme="minorEastAsia" w:hAnsi="Cambria Math" w:cs="Arial"/>
                <w:color w:val="FFFFFF" w:themeColor="background1"/>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C(u,u)</m:t>
                </m:r>
              </m:num>
              <m:den>
                <m:r>
                  <w:rPr>
                    <w:rFonts w:ascii="Cambria Math" w:eastAsiaTheme="minorEastAsia" w:hAnsi="Cambria Math" w:cs="Arial"/>
                    <w:sz w:val="24"/>
                    <w:szCs w:val="24"/>
                    <w:lang w:val="en-US"/>
                  </w:rPr>
                  <m:t>1-u</m:t>
                </m:r>
              </m:den>
            </m:f>
          </m:e>
        </m:func>
      </m:oMath>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r>
      <w:r w:rsidR="00F65C72" w:rsidRPr="00F2483C">
        <w:rPr>
          <w:rFonts w:ascii="Arial" w:eastAsiaTheme="minorEastAsia" w:hAnsi="Arial" w:cs="Arial"/>
          <w:sz w:val="24"/>
          <w:szCs w:val="24"/>
          <w:lang w:val="en-US"/>
        </w:rPr>
        <w:tab/>
        <w:t xml:space="preserve">          (10) </w:t>
      </w:r>
    </w:p>
    <w:p w14:paraId="5E97A805" w14:textId="77777777" w:rsidR="00F65C72" w:rsidRPr="00F2483C" w:rsidRDefault="00F65C72" w:rsidP="00F2483C">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To estimate equations (9) and (10)</w:t>
      </w:r>
      <w:r w:rsidR="003B322E" w:rsidRPr="00F2483C">
        <w:rPr>
          <w:rFonts w:ascii="Arial" w:eastAsiaTheme="minorEastAsia" w:hAnsi="Arial" w:cs="Arial"/>
          <w:sz w:val="24"/>
          <w:szCs w:val="24"/>
          <w:lang w:val="en-US"/>
        </w:rPr>
        <w:t>,</w:t>
      </w:r>
      <w:r w:rsidRPr="00F2483C">
        <w:rPr>
          <w:rFonts w:ascii="Arial" w:eastAsiaTheme="minorEastAsia" w:hAnsi="Arial" w:cs="Arial"/>
          <w:sz w:val="24"/>
          <w:szCs w:val="24"/>
          <w:lang w:val="en-US"/>
        </w:rPr>
        <w:t xml:space="preserve"> the empirical copula </w:t>
      </w:r>
      <m:oMath>
        <m:acc>
          <m:accPr>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C</m:t>
            </m:r>
          </m:e>
        </m:acc>
        <m:r>
          <w:rPr>
            <w:rFonts w:ascii="Cambria Math" w:eastAsiaTheme="minorEastAsia" w:hAnsi="Cambria Math" w:cs="Arial"/>
            <w:sz w:val="24"/>
            <w:szCs w:val="24"/>
            <w:lang w:val="en-US"/>
          </w:rPr>
          <m:t>(u,u)</m:t>
        </m:r>
      </m:oMath>
      <w:r w:rsidRPr="00F2483C">
        <w:rPr>
          <w:rFonts w:ascii="Arial" w:eastAsiaTheme="minorEastAsia" w:hAnsi="Arial" w:cs="Arial"/>
          <w:sz w:val="24"/>
          <w:szCs w:val="24"/>
          <w:lang w:val="en-US"/>
        </w:rPr>
        <w:t xml:space="preserve"> as defined by Deheuvels (1980)</w:t>
      </w:r>
      <w:r w:rsidR="003B322E" w:rsidRPr="00F2483C">
        <w:rPr>
          <w:rFonts w:ascii="Arial" w:eastAsiaTheme="minorEastAsia" w:hAnsi="Arial" w:cs="Arial"/>
          <w:sz w:val="24"/>
          <w:szCs w:val="24"/>
          <w:lang w:val="en-US"/>
        </w:rPr>
        <w:t xml:space="preserve"> is used</w:t>
      </w:r>
      <w:r w:rsidRPr="00F2483C">
        <w:rPr>
          <w:rFonts w:ascii="Arial" w:eastAsiaTheme="minorEastAsia" w:hAnsi="Arial" w:cs="Arial"/>
          <w:sz w:val="24"/>
          <w:szCs w:val="24"/>
          <w:lang w:val="en-US"/>
        </w:rPr>
        <w:t>. This changes the expressions to</w:t>
      </w:r>
    </w:p>
    <w:p w14:paraId="7B15AE17" w14:textId="77777777" w:rsidR="00C75FDC" w:rsidRPr="00F2483C" w:rsidRDefault="00752F66" w:rsidP="00F2483C">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N</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den>
            </m:f>
          </m:e>
        </m:func>
      </m:oMath>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t xml:space="preserve">          (11)</w:t>
      </w:r>
    </w:p>
    <w:p w14:paraId="09C4A63D" w14:textId="77777777" w:rsidR="00F65C72" w:rsidRPr="00F2483C" w:rsidRDefault="00752F66" w:rsidP="00F2483C">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den>
            </m:f>
          </m:e>
        </m:func>
      </m:oMath>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r>
      <w:r w:rsidR="003B322E" w:rsidRPr="00F2483C">
        <w:rPr>
          <w:rFonts w:ascii="Arial" w:eastAsiaTheme="minorEastAsia" w:hAnsi="Arial" w:cs="Arial"/>
          <w:sz w:val="24"/>
          <w:szCs w:val="24"/>
          <w:lang w:val="en-US"/>
        </w:rPr>
        <w:tab/>
        <w:t xml:space="preserve">          (12)</w:t>
      </w:r>
    </w:p>
    <w:p w14:paraId="582A2BA1" w14:textId="77777777" w:rsidR="003B322E" w:rsidRPr="00F2483C" w:rsidRDefault="003B322E" w:rsidP="00F2483C">
      <w:pPr>
        <w:spacing w:line="360" w:lineRule="auto"/>
        <w:rPr>
          <w:rFonts w:ascii="Arial" w:hAnsi="Arial" w:cs="Arial"/>
          <w:sz w:val="24"/>
          <w:szCs w:val="24"/>
          <w:lang w:val="en-US"/>
        </w:rPr>
      </w:pPr>
      <w:r w:rsidRPr="00F2483C">
        <w:rPr>
          <w:rFonts w:ascii="Arial" w:hAnsi="Arial" w:cs="Arial"/>
          <w:sz w:val="24"/>
          <w:szCs w:val="24"/>
          <w:lang w:val="en-US"/>
        </w:rPr>
        <w:t xml:space="preserve">The following simulation exercise proposed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is used to find the values for the TDC:</w:t>
      </w:r>
    </w:p>
    <w:p w14:paraId="64D8A58A" w14:textId="77777777" w:rsidR="003B322E" w:rsidRPr="00F2483C" w:rsidRDefault="003B322E" w:rsidP="00F2483C">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 xml:space="preserve">With the R-vine structure defined, </w:t>
      </w:r>
      <w:r w:rsidR="00493F39">
        <w:rPr>
          <w:rFonts w:ascii="Arial" w:hAnsi="Arial" w:cs="Arial"/>
          <w:sz w:val="24"/>
          <w:szCs w:val="24"/>
          <w:lang w:val="en-US"/>
        </w:rPr>
        <w:t>simulate</w:t>
      </w:r>
      <w:r w:rsidRPr="00F2483C">
        <w:rPr>
          <w:rFonts w:ascii="Arial" w:hAnsi="Arial" w:cs="Arial"/>
          <w:sz w:val="24"/>
          <w:szCs w:val="24"/>
          <w:lang w:val="en-US"/>
        </w:rPr>
        <w:t xml:space="preserve"> 10 000 </w:t>
      </w:r>
      <w:r w:rsidR="00493F39">
        <w:rPr>
          <w:rFonts w:ascii="Arial" w:hAnsi="Arial" w:cs="Arial"/>
          <w:sz w:val="24"/>
          <w:szCs w:val="24"/>
          <w:lang w:val="en-US"/>
        </w:rPr>
        <w:t xml:space="preserve">observations </w:t>
      </w:r>
      <w:r w:rsidRPr="00F2483C">
        <w:rPr>
          <w:rFonts w:ascii="Arial" w:hAnsi="Arial" w:cs="Arial"/>
          <w:sz w:val="24"/>
          <w:szCs w:val="24"/>
          <w:lang w:val="en-US"/>
        </w:rPr>
        <w:t xml:space="preserve">of the variables utilizing the algorithms </w:t>
      </w:r>
      <w:r w:rsidR="00493F39">
        <w:rPr>
          <w:rFonts w:ascii="Arial" w:hAnsi="Arial" w:cs="Arial"/>
          <w:sz w:val="24"/>
          <w:szCs w:val="24"/>
          <w:lang w:val="en-US"/>
        </w:rPr>
        <w:t xml:space="preserve">developed </w:t>
      </w:r>
      <w:r w:rsidRPr="00F2483C">
        <w:rPr>
          <w:rFonts w:ascii="Arial" w:hAnsi="Arial" w:cs="Arial"/>
          <w:sz w:val="24"/>
          <w:szCs w:val="24"/>
          <w:lang w:val="en-US"/>
        </w:rPr>
        <w:t xml:space="preserve">by </w:t>
      </w:r>
      <w:r w:rsidRPr="00F2483C">
        <w:rPr>
          <w:rFonts w:ascii="Arial" w:eastAsiaTheme="minorEastAsia" w:hAnsi="Arial" w:cs="Arial"/>
          <w:noProof/>
          <w:sz w:val="24"/>
          <w:szCs w:val="24"/>
        </w:rPr>
        <w:t>Dißmann, Brechmann, &amp; C. Czado (2013).</w:t>
      </w:r>
    </w:p>
    <w:p w14:paraId="6653881B" w14:textId="77777777" w:rsidR="003B322E" w:rsidRPr="00F2483C" w:rsidRDefault="003B322E" w:rsidP="00F2483C">
      <w:pPr>
        <w:pStyle w:val="ListParagraph"/>
        <w:numPr>
          <w:ilvl w:val="0"/>
          <w:numId w:val="4"/>
        </w:numPr>
        <w:spacing w:line="360" w:lineRule="auto"/>
        <w:rPr>
          <w:rFonts w:ascii="Arial" w:hAnsi="Arial" w:cs="Arial"/>
          <w:sz w:val="24"/>
          <w:szCs w:val="24"/>
          <w:lang w:val="en-US"/>
        </w:rPr>
      </w:pPr>
      <w:r w:rsidRPr="00F2483C">
        <w:rPr>
          <w:rFonts w:ascii="Arial" w:eastAsiaTheme="minorEastAsia" w:hAnsi="Arial" w:cs="Arial"/>
          <w:noProof/>
          <w:sz w:val="24"/>
          <w:szCs w:val="24"/>
        </w:rPr>
        <w:t xml:space="preserve">Calculate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oMath>
      <w:r w:rsidRPr="00F2483C">
        <w:rPr>
          <w:rFonts w:ascii="Arial" w:eastAsiaTheme="minorEastAsia" w:hAnsi="Arial" w:cs="Arial"/>
          <w:noProof/>
          <w:sz w:val="24"/>
          <w:szCs w:val="24"/>
          <w:lang w:val="en-US"/>
        </w:rPr>
        <w:t xml:space="preserve"> and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oMath>
      <w:r w:rsidRPr="00F2483C">
        <w:rPr>
          <w:rFonts w:ascii="Arial" w:eastAsiaTheme="minorEastAsia" w:hAnsi="Arial" w:cs="Arial"/>
          <w:noProof/>
          <w:sz w:val="24"/>
          <w:szCs w:val="24"/>
          <w:lang w:val="en-US"/>
        </w:rPr>
        <w:t xml:space="preserve"> from the </w:t>
      </w:r>
      <w:r w:rsidR="00822C03">
        <w:rPr>
          <w:rFonts w:ascii="Arial" w:eastAsiaTheme="minorEastAsia" w:hAnsi="Arial" w:cs="Arial"/>
          <w:noProof/>
          <w:sz w:val="24"/>
          <w:szCs w:val="24"/>
          <w:lang w:val="en-US"/>
        </w:rPr>
        <w:t>simulated observations</w:t>
      </w:r>
      <w:r w:rsidRPr="00F2483C">
        <w:rPr>
          <w:rFonts w:ascii="Arial" w:eastAsiaTheme="minorEastAsia" w:hAnsi="Arial" w:cs="Arial"/>
          <w:noProof/>
          <w:sz w:val="24"/>
          <w:szCs w:val="24"/>
          <w:lang w:val="en-US"/>
        </w:rPr>
        <w:t>.</w:t>
      </w:r>
    </w:p>
    <w:p w14:paraId="2D996002" w14:textId="77777777" w:rsidR="003B322E" w:rsidRPr="00F2483C" w:rsidRDefault="00822C03" w:rsidP="00F2483C">
      <w:pPr>
        <w:pStyle w:val="ListParagraph"/>
        <w:numPr>
          <w:ilvl w:val="0"/>
          <w:numId w:val="4"/>
        </w:numPr>
        <w:spacing w:line="360" w:lineRule="auto"/>
        <w:rPr>
          <w:rFonts w:ascii="Arial" w:hAnsi="Arial" w:cs="Arial"/>
          <w:sz w:val="24"/>
          <w:szCs w:val="24"/>
          <w:lang w:val="en-US"/>
        </w:rPr>
      </w:pPr>
      <w:r>
        <w:rPr>
          <w:rFonts w:ascii="Arial" w:eastAsiaTheme="minorEastAsia" w:hAnsi="Arial" w:cs="Arial"/>
          <w:noProof/>
          <w:sz w:val="24"/>
          <w:szCs w:val="24"/>
          <w:lang w:val="en-US"/>
        </w:rPr>
        <w:t>Reiterate through</w:t>
      </w:r>
      <w:r w:rsidR="003B322E" w:rsidRPr="00F2483C">
        <w:rPr>
          <w:rFonts w:ascii="Arial" w:eastAsiaTheme="minorEastAsia" w:hAnsi="Arial" w:cs="Arial"/>
          <w:noProof/>
          <w:sz w:val="24"/>
          <w:szCs w:val="24"/>
          <w:lang w:val="en-US"/>
        </w:rPr>
        <w:t xml:space="preserve"> </w:t>
      </w:r>
      <w:r>
        <w:rPr>
          <w:rFonts w:ascii="Arial" w:eastAsiaTheme="minorEastAsia" w:hAnsi="Arial" w:cs="Arial"/>
          <w:noProof/>
          <w:sz w:val="24"/>
          <w:szCs w:val="24"/>
          <w:lang w:val="en-US"/>
        </w:rPr>
        <w:t xml:space="preserve">steps </w:t>
      </w:r>
      <w:r w:rsidR="003B322E" w:rsidRPr="00F2483C">
        <w:rPr>
          <w:rFonts w:ascii="Arial" w:eastAsiaTheme="minorEastAsia" w:hAnsi="Arial" w:cs="Arial"/>
          <w:noProof/>
          <w:sz w:val="24"/>
          <w:szCs w:val="24"/>
          <w:lang w:val="en-US"/>
        </w:rPr>
        <w:t xml:space="preserve">(1) and (2) </w:t>
      </w:r>
      <w:r w:rsidR="003B322E" w:rsidRPr="00F2483C">
        <w:rPr>
          <w:rFonts w:ascii="Arial" w:eastAsiaTheme="minorEastAsia" w:hAnsi="Arial" w:cs="Arial"/>
          <w:i/>
          <w:noProof/>
          <w:sz w:val="24"/>
          <w:szCs w:val="24"/>
          <w:lang w:val="en-US"/>
        </w:rPr>
        <w:t xml:space="preserve">S = </w:t>
      </w:r>
      <w:r w:rsidR="003B322E" w:rsidRPr="00F2483C">
        <w:rPr>
          <w:rFonts w:ascii="Arial" w:eastAsiaTheme="minorEastAsia" w:hAnsi="Arial" w:cs="Arial"/>
          <w:noProof/>
          <w:sz w:val="24"/>
          <w:szCs w:val="24"/>
          <w:lang w:val="en-US"/>
        </w:rPr>
        <w:t>500 times.</w:t>
      </w:r>
    </w:p>
    <w:p w14:paraId="7004EB4A" w14:textId="77777777" w:rsidR="003B322E" w:rsidRPr="00F2483C" w:rsidRDefault="003B322E" w:rsidP="00F2483C">
      <w:pPr>
        <w:pStyle w:val="ListParagraph"/>
        <w:numPr>
          <w:ilvl w:val="0"/>
          <w:numId w:val="4"/>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Use the mean value of the calculated TDCs as the final TDC values.</w:t>
      </w:r>
    </w:p>
    <w:p w14:paraId="07C3696D" w14:textId="77777777" w:rsidR="003B322E" w:rsidRPr="00F2483C" w:rsidRDefault="003B322E" w:rsidP="00F2483C">
      <w:pPr>
        <w:pStyle w:val="ListParagraph"/>
        <w:numPr>
          <w:ilvl w:val="0"/>
          <w:numId w:val="4"/>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 xml:space="preserve">Use the emperical distribution function of the TDCs for </w:t>
      </w:r>
      <m:oMath>
        <m:d>
          <m:dPr>
            <m:ctrlPr>
              <w:rPr>
                <w:rFonts w:ascii="Cambria Math" w:eastAsiaTheme="minorEastAsia" w:hAnsi="Cambria Math" w:cs="Arial"/>
                <w:i/>
                <w:noProof/>
                <w:sz w:val="24"/>
                <w:szCs w:val="24"/>
                <w:lang w:val="en-US"/>
              </w:rPr>
            </m:ctrlPr>
          </m:dPr>
          <m:e>
            <m:r>
              <w:rPr>
                <w:rFonts w:ascii="Cambria Math" w:eastAsiaTheme="minorEastAsia" w:hAnsi="Cambria Math" w:cs="Arial"/>
                <w:noProof/>
                <w:sz w:val="24"/>
                <w:szCs w:val="24"/>
                <w:lang w:val="en-US"/>
              </w:rPr>
              <m:t>1-</m:t>
            </m:r>
            <m:f>
              <m:fPr>
                <m:ctrlPr>
                  <w:rPr>
                    <w:rFonts w:ascii="Cambria Math" w:eastAsiaTheme="minorEastAsia" w:hAnsi="Cambria Math" w:cs="Arial"/>
                    <w:i/>
                    <w:noProof/>
                    <w:sz w:val="24"/>
                    <w:szCs w:val="24"/>
                    <w:lang w:val="en-US"/>
                  </w:rPr>
                </m:ctrlPr>
              </m:fPr>
              <m:num>
                <m:r>
                  <w:rPr>
                    <w:rFonts w:ascii="Cambria Math" w:eastAsiaTheme="minorEastAsia" w:hAnsi="Cambria Math" w:cs="Arial"/>
                    <w:noProof/>
                    <w:sz w:val="24"/>
                    <w:szCs w:val="24"/>
                    <w:lang w:val="en-US"/>
                  </w:rPr>
                  <m:t>α</m:t>
                </m:r>
              </m:num>
              <m:den>
                <m:r>
                  <w:rPr>
                    <w:rFonts w:ascii="Cambria Math" w:eastAsiaTheme="minorEastAsia" w:hAnsi="Cambria Math" w:cs="Arial"/>
                    <w:noProof/>
                    <w:sz w:val="24"/>
                    <w:szCs w:val="24"/>
                    <w:lang w:val="en-US"/>
                  </w:rPr>
                  <m:t>2</m:t>
                </m:r>
              </m:den>
            </m:f>
          </m:e>
        </m:d>
        <m:r>
          <w:rPr>
            <w:rFonts w:ascii="Cambria Math" w:eastAsiaTheme="minorEastAsia" w:hAnsi="Cambria Math" w:cs="Arial"/>
            <w:noProof/>
            <w:sz w:val="24"/>
            <w:szCs w:val="24"/>
            <w:lang w:val="en-US"/>
          </w:rPr>
          <m:t>100%</m:t>
        </m:r>
      </m:oMath>
      <w:r w:rsidRPr="00F2483C">
        <w:rPr>
          <w:rFonts w:ascii="Arial" w:eastAsiaTheme="minorEastAsia" w:hAnsi="Arial" w:cs="Arial"/>
          <w:noProof/>
          <w:sz w:val="24"/>
          <w:szCs w:val="24"/>
          <w:lang w:val="en-US"/>
        </w:rPr>
        <w:t xml:space="preserve"> confidence intervals to determine the level of significance.</w:t>
      </w:r>
    </w:p>
    <w:p w14:paraId="6EB031AB" w14:textId="77777777" w:rsidR="00507B01" w:rsidRPr="00F2483C" w:rsidRDefault="007D0D67" w:rsidP="00F2483C">
      <w:pPr>
        <w:pStyle w:val="Heading1"/>
        <w:spacing w:line="360" w:lineRule="auto"/>
        <w:rPr>
          <w:rFonts w:ascii="Arial" w:hAnsi="Arial" w:cs="Arial"/>
        </w:rPr>
      </w:pPr>
      <w:r w:rsidRPr="00F2483C">
        <w:rPr>
          <w:rFonts w:ascii="Arial" w:hAnsi="Arial" w:cs="Arial"/>
        </w:rPr>
        <w:t>4. Data and Results</w:t>
      </w:r>
    </w:p>
    <w:p w14:paraId="786E5A5D" w14:textId="77777777" w:rsidR="00535FE0" w:rsidRPr="00F2483C" w:rsidRDefault="00026BBC" w:rsidP="00F2483C">
      <w:pPr>
        <w:spacing w:line="360" w:lineRule="auto"/>
        <w:rPr>
          <w:rFonts w:ascii="Arial" w:hAnsi="Arial" w:cs="Arial"/>
          <w:sz w:val="24"/>
          <w:lang w:val="en-US"/>
        </w:rPr>
      </w:pPr>
      <w:r>
        <w:rPr>
          <w:rFonts w:ascii="Arial" w:hAnsi="Arial" w:cs="Arial"/>
          <w:sz w:val="24"/>
          <w:lang w:val="en-US"/>
        </w:rPr>
        <w:t>D</w:t>
      </w:r>
      <w:r w:rsidR="00790716" w:rsidRPr="00F2483C">
        <w:rPr>
          <w:rFonts w:ascii="Arial" w:hAnsi="Arial" w:cs="Arial"/>
          <w:sz w:val="24"/>
          <w:lang w:val="en-US"/>
        </w:rPr>
        <w:t xml:space="preserve">aily data </w:t>
      </w:r>
      <w:r>
        <w:rPr>
          <w:rFonts w:ascii="Arial" w:hAnsi="Arial" w:cs="Arial"/>
          <w:sz w:val="24"/>
          <w:lang w:val="en-US"/>
        </w:rPr>
        <w:t xml:space="preserve">over </w:t>
      </w:r>
      <w:r w:rsidR="00790716" w:rsidRPr="00F2483C">
        <w:rPr>
          <w:rFonts w:ascii="Arial" w:hAnsi="Arial" w:cs="Arial"/>
          <w:sz w:val="24"/>
          <w:lang w:val="en-US"/>
        </w:rPr>
        <w:t xml:space="preserve">the period </w:t>
      </w:r>
      <w:r>
        <w:rPr>
          <w:rFonts w:ascii="Arial" w:hAnsi="Arial" w:cs="Arial"/>
          <w:sz w:val="24"/>
          <w:lang w:val="en-US"/>
        </w:rPr>
        <w:t xml:space="preserve">of </w:t>
      </w:r>
      <w:r w:rsidR="00790716" w:rsidRPr="00F2483C">
        <w:rPr>
          <w:rFonts w:ascii="Arial" w:hAnsi="Arial" w:cs="Arial"/>
          <w:sz w:val="24"/>
          <w:lang w:val="en-US"/>
        </w:rPr>
        <w:t>January 2006 to May 2019</w:t>
      </w:r>
      <w:r>
        <w:rPr>
          <w:rFonts w:ascii="Arial" w:hAnsi="Arial" w:cs="Arial"/>
          <w:sz w:val="24"/>
          <w:lang w:val="en-US"/>
        </w:rPr>
        <w:t xml:space="preserve"> is used in this study</w:t>
      </w:r>
      <w:r w:rsidR="00790716" w:rsidRPr="00F2483C">
        <w:rPr>
          <w:rFonts w:ascii="Arial" w:hAnsi="Arial" w:cs="Arial"/>
          <w:sz w:val="24"/>
          <w:lang w:val="en-US"/>
        </w:rPr>
        <w:t>.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w:t>
      </w:r>
      <w:r w:rsidR="0031484D" w:rsidRPr="00F2483C">
        <w:rPr>
          <w:rFonts w:ascii="Arial" w:hAnsi="Arial" w:cs="Arial"/>
          <w:sz w:val="24"/>
          <w:lang w:val="en-US"/>
        </w:rPr>
        <w:t xml:space="preserve"> and the</w:t>
      </w:r>
      <w:r w:rsidR="00790716" w:rsidRPr="00F2483C">
        <w:rPr>
          <w:rFonts w:ascii="Arial" w:hAnsi="Arial" w:cs="Arial"/>
          <w:sz w:val="24"/>
          <w:lang w:val="en-US"/>
        </w:rPr>
        <w:t xml:space="preserve"> Johannesburg Stock E</w:t>
      </w:r>
      <w:r w:rsidR="0031484D" w:rsidRPr="00F2483C">
        <w:rPr>
          <w:rFonts w:ascii="Arial" w:hAnsi="Arial" w:cs="Arial"/>
          <w:sz w:val="24"/>
          <w:lang w:val="en-US"/>
        </w:rPr>
        <w:t>xchange (JSE) for South Africa.</w:t>
      </w:r>
    </w:p>
    <w:p w14:paraId="3C8D9BB2" w14:textId="77777777" w:rsidR="00C47A01" w:rsidRPr="00F2483C" w:rsidRDefault="00C47A01" w:rsidP="00F2483C">
      <w:pPr>
        <w:pStyle w:val="Caption"/>
        <w:keepNext/>
        <w:spacing w:line="360" w:lineRule="auto"/>
        <w:rPr>
          <w:rFonts w:ascii="Arial" w:hAnsi="Arial" w:cs="Arial"/>
          <w:sz w:val="22"/>
        </w:rPr>
      </w:pPr>
      <w:r w:rsidRPr="00F2483C">
        <w:rPr>
          <w:rFonts w:ascii="Arial" w:hAnsi="Arial" w:cs="Arial"/>
          <w:sz w:val="22"/>
        </w:rPr>
        <w:lastRenderedPageBreak/>
        <w:t xml:space="preserve">Table </w:t>
      </w:r>
      <w:r w:rsidRPr="00F2483C">
        <w:rPr>
          <w:rFonts w:ascii="Arial" w:hAnsi="Arial" w:cs="Arial"/>
          <w:sz w:val="22"/>
        </w:rPr>
        <w:fldChar w:fldCharType="begin"/>
      </w:r>
      <w:r w:rsidRPr="00F2483C">
        <w:rPr>
          <w:rFonts w:ascii="Arial" w:hAnsi="Arial" w:cs="Arial"/>
          <w:sz w:val="22"/>
        </w:rPr>
        <w:instrText xml:space="preserve"> SEQ Table \* ARABIC </w:instrText>
      </w:r>
      <w:r w:rsidRPr="00F2483C">
        <w:rPr>
          <w:rFonts w:ascii="Arial" w:hAnsi="Arial" w:cs="Arial"/>
          <w:sz w:val="22"/>
        </w:rPr>
        <w:fldChar w:fldCharType="separate"/>
      </w:r>
      <w:r w:rsidR="00426B12" w:rsidRPr="00F2483C">
        <w:rPr>
          <w:rFonts w:ascii="Arial" w:hAnsi="Arial" w:cs="Arial"/>
          <w:noProof/>
          <w:sz w:val="22"/>
        </w:rPr>
        <w:t>1</w:t>
      </w:r>
      <w:r w:rsidRPr="00F2483C">
        <w:rPr>
          <w:rFonts w:ascii="Arial" w:hAnsi="Arial" w:cs="Arial"/>
          <w:sz w:val="22"/>
        </w:rPr>
        <w:fldChar w:fldCharType="end"/>
      </w:r>
      <w:r w:rsidRPr="00F2483C">
        <w:rPr>
          <w:rFonts w:ascii="Arial" w:hAnsi="Arial" w:cs="Arial"/>
          <w:sz w:val="22"/>
        </w:rPr>
        <w:t>: Descriptive Statistics</w:t>
      </w:r>
    </w:p>
    <w:p w14:paraId="1F9AC386" w14:textId="77777777" w:rsidR="00C47A01" w:rsidRPr="00F2483C" w:rsidRDefault="00C47A01" w:rsidP="00F2483C">
      <w:pPr>
        <w:keepNext/>
        <w:spacing w:line="360" w:lineRule="auto"/>
        <w:jc w:val="center"/>
        <w:rPr>
          <w:rFonts w:ascii="Arial" w:hAnsi="Arial" w:cs="Arial"/>
        </w:rPr>
      </w:pPr>
      <w:r w:rsidRPr="00F2483C">
        <w:rPr>
          <w:rFonts w:ascii="Arial" w:hAnsi="Arial" w:cs="Arial"/>
          <w:noProof/>
          <w:lang w:eastAsia="en-ZA"/>
        </w:rPr>
        <w:drawing>
          <wp:inline distT="0" distB="0" distL="0" distR="0" wp14:anchorId="33AA9A6F" wp14:editId="32F3633A">
            <wp:extent cx="5731510" cy="25559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55931"/>
                    </a:xfrm>
                    <a:prstGeom prst="rect">
                      <a:avLst/>
                    </a:prstGeom>
                    <a:noFill/>
                    <a:ln>
                      <a:noFill/>
                    </a:ln>
                  </pic:spPr>
                </pic:pic>
              </a:graphicData>
            </a:graphic>
          </wp:inline>
        </w:drawing>
      </w:r>
    </w:p>
    <w:p w14:paraId="0F4BA694" w14:textId="77777777" w:rsidR="0031484D" w:rsidRPr="00F2483C" w:rsidRDefault="00791F5D" w:rsidP="00F2483C">
      <w:pPr>
        <w:spacing w:line="360" w:lineRule="auto"/>
        <w:rPr>
          <w:rFonts w:ascii="Arial" w:hAnsi="Arial" w:cs="Arial"/>
          <w:sz w:val="24"/>
        </w:rPr>
      </w:pPr>
      <w:r>
        <w:rPr>
          <w:rFonts w:ascii="Arial" w:hAnsi="Arial" w:cs="Arial"/>
          <w:sz w:val="24"/>
        </w:rPr>
        <w:t>S</w:t>
      </w:r>
      <w:r w:rsidR="0031484D" w:rsidRPr="00F2483C">
        <w:rPr>
          <w:rFonts w:ascii="Arial" w:hAnsi="Arial" w:cs="Arial"/>
          <w:sz w:val="24"/>
        </w:rPr>
        <w:t xml:space="preserve">ummary statistics for the daily </w:t>
      </w:r>
      <w:commentRangeStart w:id="32"/>
      <w:r w:rsidR="0031484D" w:rsidRPr="00F2483C">
        <w:rPr>
          <w:rFonts w:ascii="Arial" w:hAnsi="Arial" w:cs="Arial"/>
          <w:sz w:val="24"/>
        </w:rPr>
        <w:t xml:space="preserve">index log returns of the sectors </w:t>
      </w:r>
      <w:commentRangeEnd w:id="32"/>
      <w:r w:rsidR="00350906">
        <w:rPr>
          <w:rStyle w:val="CommentReference"/>
        </w:rPr>
        <w:commentReference w:id="32"/>
      </w:r>
      <w:r w:rsidR="0031484D" w:rsidRPr="00F2483C">
        <w:rPr>
          <w:rFonts w:ascii="Arial" w:hAnsi="Arial" w:cs="Arial"/>
          <w:sz w:val="24"/>
        </w:rPr>
        <w:t>of the five BRICS countries</w:t>
      </w:r>
      <w:r>
        <w:rPr>
          <w:rFonts w:ascii="Arial" w:hAnsi="Arial" w:cs="Arial"/>
          <w:sz w:val="24"/>
        </w:rPr>
        <w:t xml:space="preserve"> are reported in </w:t>
      </w:r>
      <w:r w:rsidRPr="00F2483C">
        <w:rPr>
          <w:rFonts w:ascii="Arial" w:hAnsi="Arial" w:cs="Arial"/>
          <w:sz w:val="24"/>
        </w:rPr>
        <w:t>Table 1</w:t>
      </w:r>
      <w:r w:rsidR="0031484D" w:rsidRPr="00F2483C">
        <w:rPr>
          <w:rFonts w:ascii="Arial" w:hAnsi="Arial" w:cs="Arial"/>
          <w:sz w:val="24"/>
        </w:rPr>
        <w:t xml:space="preserve">. </w:t>
      </w:r>
      <w:r w:rsidR="00E47DE4" w:rsidRPr="00F2483C">
        <w:rPr>
          <w:rFonts w:ascii="Arial" w:hAnsi="Arial" w:cs="Arial"/>
          <w:sz w:val="24"/>
        </w:rPr>
        <w:t xml:space="preserve">The mean levels are all close to 0 with India’s Industrial sector providing the lowest return level. Brazil provides the best overall return with all their sectors having positive returns. The highest standard deviation is observed in India’s Industrial sector, indicating a high level of risk whereas Brazil’s Resource sector has the lowest standard deviation. Most indices display negative skewness, i.e. a long left tail, indicating that extreme negative returns have been observed. </w:t>
      </w:r>
      <w:r w:rsidR="005C1C11" w:rsidRPr="00F2483C">
        <w:rPr>
          <w:rFonts w:ascii="Arial" w:hAnsi="Arial" w:cs="Arial"/>
          <w:sz w:val="24"/>
        </w:rPr>
        <w:t xml:space="preserve">The indices with positive skewness are Brazil’s Financial and Resource sectors and India’s Financial and Resource sector.  Most of the indices also display very high levels of kurtosis, most notably being Russia’s Industrial sector with 32.3498. This indicates that most series have very heavy tails and suffer from extreme outliers. The lowest kurtosis levels are observed with India’s Resource sector. However, most notably are the indices of the South African sectors which are markedly near normal, except for the Financial sector which has excess kurtosis </w:t>
      </w:r>
      <w:r w:rsidR="00F10311" w:rsidRPr="00F2483C">
        <w:rPr>
          <w:rFonts w:ascii="Arial" w:hAnsi="Arial" w:cs="Arial"/>
          <w:sz w:val="24"/>
        </w:rPr>
        <w:t xml:space="preserve">of </w:t>
      </w:r>
      <w:r w:rsidR="005F5D3C" w:rsidRPr="00F2483C">
        <w:rPr>
          <w:rFonts w:ascii="Arial" w:hAnsi="Arial" w:cs="Arial"/>
          <w:sz w:val="24"/>
        </w:rPr>
        <w:t>approximately</w:t>
      </w:r>
      <w:r w:rsidR="005C1C11" w:rsidRPr="00F2483C">
        <w:rPr>
          <w:rFonts w:ascii="Arial" w:hAnsi="Arial" w:cs="Arial"/>
          <w:sz w:val="24"/>
        </w:rPr>
        <w:t xml:space="preserve"> 2</w:t>
      </w:r>
      <w:r w:rsidR="005F5D3C" w:rsidRPr="00F2483C">
        <w:rPr>
          <w:rFonts w:ascii="Arial" w:hAnsi="Arial" w:cs="Arial"/>
          <w:sz w:val="24"/>
        </w:rPr>
        <w:t>. Finally, none of the Jarque-Bera test statistics were found to be significant, indicating substantial non-normality.</w:t>
      </w:r>
    </w:p>
    <w:p w14:paraId="64422666" w14:textId="77777777" w:rsidR="00C47A01" w:rsidRPr="00F2483C" w:rsidRDefault="00C47A01" w:rsidP="00F2483C">
      <w:pPr>
        <w:pStyle w:val="Caption"/>
        <w:keepNext/>
        <w:spacing w:line="360" w:lineRule="auto"/>
        <w:rPr>
          <w:rFonts w:ascii="Arial" w:hAnsi="Arial" w:cs="Arial"/>
          <w:sz w:val="22"/>
        </w:rPr>
      </w:pPr>
      <w:r w:rsidRPr="00F2483C">
        <w:rPr>
          <w:rFonts w:ascii="Arial" w:hAnsi="Arial" w:cs="Arial"/>
          <w:sz w:val="22"/>
        </w:rPr>
        <w:lastRenderedPageBreak/>
        <w:t xml:space="preserve">Table </w:t>
      </w:r>
      <w:r w:rsidR="007F03D2" w:rsidRPr="00F2483C">
        <w:rPr>
          <w:rFonts w:ascii="Arial" w:hAnsi="Arial" w:cs="Arial"/>
          <w:sz w:val="22"/>
        </w:rPr>
        <w:t>2</w:t>
      </w:r>
      <w:r w:rsidRPr="00F2483C">
        <w:rPr>
          <w:rFonts w:ascii="Arial" w:hAnsi="Arial" w:cs="Arial"/>
          <w:sz w:val="22"/>
        </w:rPr>
        <w:t>: Pearson correlation coefficients</w:t>
      </w:r>
      <w:r w:rsidR="000B4DD4" w:rsidRPr="00F2483C">
        <w:rPr>
          <w:rFonts w:ascii="Arial" w:hAnsi="Arial" w:cs="Arial"/>
          <w:sz w:val="22"/>
        </w:rPr>
        <w:t>. The labels are shortened for brevity</w:t>
      </w:r>
    </w:p>
    <w:p w14:paraId="58C7FE74" w14:textId="77777777" w:rsidR="0031484D" w:rsidRPr="00F2483C" w:rsidRDefault="00C47A01" w:rsidP="00F2483C">
      <w:pPr>
        <w:spacing w:line="360" w:lineRule="auto"/>
        <w:jc w:val="center"/>
        <w:rPr>
          <w:rFonts w:ascii="Arial" w:hAnsi="Arial" w:cs="Arial"/>
        </w:rPr>
      </w:pPr>
      <w:r w:rsidRPr="00F2483C">
        <w:rPr>
          <w:rFonts w:ascii="Arial" w:hAnsi="Arial" w:cs="Arial"/>
          <w:noProof/>
          <w:lang w:eastAsia="en-ZA"/>
        </w:rPr>
        <w:drawing>
          <wp:inline distT="0" distB="0" distL="0" distR="0" wp14:anchorId="3E3265D0" wp14:editId="2E78A9D1">
            <wp:extent cx="5731510" cy="2322433"/>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22433"/>
                    </a:xfrm>
                    <a:prstGeom prst="rect">
                      <a:avLst/>
                    </a:prstGeom>
                    <a:noFill/>
                    <a:ln>
                      <a:noFill/>
                    </a:ln>
                  </pic:spPr>
                </pic:pic>
              </a:graphicData>
            </a:graphic>
          </wp:inline>
        </w:drawing>
      </w:r>
    </w:p>
    <w:p w14:paraId="0B799B75" w14:textId="77777777" w:rsidR="007F03D2" w:rsidRPr="00F2483C" w:rsidRDefault="0083270A" w:rsidP="00F2483C">
      <w:pPr>
        <w:spacing w:line="360" w:lineRule="auto"/>
        <w:rPr>
          <w:rFonts w:ascii="Arial" w:eastAsiaTheme="minorEastAsia" w:hAnsi="Arial" w:cs="Arial"/>
          <w:sz w:val="24"/>
          <w:szCs w:val="24"/>
        </w:rPr>
      </w:pPr>
      <w:r>
        <w:rPr>
          <w:rFonts w:ascii="Arial" w:hAnsi="Arial" w:cs="Arial"/>
          <w:sz w:val="24"/>
          <w:szCs w:val="24"/>
        </w:rPr>
        <w:t>The u</w:t>
      </w:r>
      <w:r w:rsidRPr="00F2483C">
        <w:rPr>
          <w:rFonts w:ascii="Arial" w:hAnsi="Arial" w:cs="Arial"/>
          <w:sz w:val="24"/>
          <w:szCs w:val="24"/>
        </w:rPr>
        <w:t xml:space="preserve">nconditional Pearson’s correlation coefficients </w:t>
      </w:r>
      <w:r>
        <w:rPr>
          <w:rFonts w:ascii="Arial" w:hAnsi="Arial" w:cs="Arial"/>
          <w:sz w:val="24"/>
          <w:szCs w:val="24"/>
        </w:rPr>
        <w:t xml:space="preserve">are shown in </w:t>
      </w:r>
      <w:r w:rsidR="007F03D2" w:rsidRPr="00F2483C">
        <w:rPr>
          <w:rFonts w:ascii="Arial" w:hAnsi="Arial" w:cs="Arial"/>
          <w:sz w:val="24"/>
          <w:szCs w:val="24"/>
        </w:rPr>
        <w:t xml:space="preserve">Table 2. There are some cases where the positive correlations are high but this is mostly observed within country. Examples of this include the correlation between Brazil’s Industrial and Financial sectors with a correlation coefficient at </w:t>
      </w:r>
      <m:oMath>
        <m:r>
          <w:rPr>
            <w:rFonts w:ascii="Cambria Math" w:hAnsi="Cambria Math" w:cs="Arial"/>
            <w:sz w:val="24"/>
            <w:szCs w:val="24"/>
          </w:rPr>
          <m:t>0.78</m:t>
        </m:r>
      </m:oMath>
      <w:r w:rsidR="007F03D2" w:rsidRPr="00F2483C">
        <w:rPr>
          <w:rFonts w:ascii="Arial" w:hAnsi="Arial" w:cs="Arial"/>
          <w:sz w:val="24"/>
          <w:szCs w:val="24"/>
        </w:rPr>
        <w:t xml:space="preserve"> and India’s Industrial and Financial sectors with a correlation coefficient at </w:t>
      </w:r>
      <m:oMath>
        <m:r>
          <w:rPr>
            <w:rFonts w:ascii="Cambria Math" w:hAnsi="Cambria Math" w:cs="Arial"/>
            <w:sz w:val="24"/>
            <w:szCs w:val="24"/>
          </w:rPr>
          <m:t>0.70</m:t>
        </m:r>
      </m:oMath>
      <w:r w:rsidR="007F03D2" w:rsidRPr="00F2483C">
        <w:rPr>
          <w:rFonts w:ascii="Arial" w:hAnsi="Arial" w:cs="Arial"/>
          <w:sz w:val="24"/>
          <w:szCs w:val="24"/>
        </w:rPr>
        <w:t xml:space="preserve">. Negative correlations, on the other hand, are rarely seen. The most negative correlation that is observed is again within country between Brazil’s Financial and Resource sector with a correlation coefficient at </w:t>
      </w:r>
      <m:oMath>
        <m:r>
          <w:rPr>
            <w:rFonts w:ascii="Cambria Math" w:hAnsi="Cambria Math" w:cs="Arial"/>
            <w:sz w:val="24"/>
            <w:szCs w:val="24"/>
          </w:rPr>
          <m:t>-0.05</m:t>
        </m:r>
      </m:oMath>
      <w:r w:rsidR="007F03D2" w:rsidRPr="00F2483C">
        <w:rPr>
          <w:rFonts w:ascii="Arial" w:eastAsiaTheme="minorEastAsia" w:hAnsi="Arial" w:cs="Arial"/>
          <w:sz w:val="24"/>
          <w:szCs w:val="24"/>
        </w:rPr>
        <w:t xml:space="preserve">. </w:t>
      </w:r>
      <w:r w:rsidR="00645CC2" w:rsidRPr="00F2483C">
        <w:rPr>
          <w:rFonts w:ascii="Arial" w:eastAsiaTheme="minorEastAsia" w:hAnsi="Arial" w:cs="Arial"/>
          <w:sz w:val="24"/>
          <w:szCs w:val="24"/>
        </w:rPr>
        <w:t xml:space="preserve">Although these results do not seem promising, one needs to note the serious limitations of unconditional Pearson correlation coefficients in this setting </w:t>
      </w:r>
      <w:sdt>
        <w:sdtPr>
          <w:rPr>
            <w:rFonts w:ascii="Arial" w:eastAsiaTheme="minorEastAsia" w:hAnsi="Arial" w:cs="Arial"/>
            <w:sz w:val="24"/>
            <w:szCs w:val="24"/>
          </w:rPr>
          <w:id w:val="-1221045225"/>
          <w:citation/>
        </w:sdtPr>
        <w:sdtEndPr/>
        <w:sdtContent>
          <w:r w:rsidR="00645CC2" w:rsidRPr="00F2483C">
            <w:rPr>
              <w:rFonts w:ascii="Arial" w:eastAsiaTheme="minorEastAsia" w:hAnsi="Arial" w:cs="Arial"/>
              <w:sz w:val="24"/>
              <w:szCs w:val="24"/>
            </w:rPr>
            <w:fldChar w:fldCharType="begin"/>
          </w:r>
          <w:r w:rsidR="00645CC2" w:rsidRPr="00F2483C">
            <w:rPr>
              <w:rFonts w:ascii="Arial" w:eastAsiaTheme="minorEastAsia" w:hAnsi="Arial" w:cs="Arial"/>
              <w:sz w:val="24"/>
              <w:szCs w:val="24"/>
            </w:rPr>
            <w:instrText xml:space="preserve"> CITATION Jua19 \l 7177 </w:instrText>
          </w:r>
          <w:r w:rsidR="00645CC2" w:rsidRPr="00F2483C">
            <w:rPr>
              <w:rFonts w:ascii="Arial" w:eastAsiaTheme="minorEastAsia" w:hAnsi="Arial" w:cs="Arial"/>
              <w:sz w:val="24"/>
              <w:szCs w:val="24"/>
            </w:rPr>
            <w:fldChar w:fldCharType="separate"/>
          </w:r>
          <w:r w:rsidR="00676B88" w:rsidRPr="00F2483C">
            <w:rPr>
              <w:rFonts w:ascii="Arial" w:eastAsiaTheme="minorEastAsia" w:hAnsi="Arial" w:cs="Arial"/>
              <w:noProof/>
              <w:sz w:val="24"/>
              <w:szCs w:val="24"/>
            </w:rPr>
            <w:t>(Cubillos-Rocha, Gomez-Gonzalez, &amp; Melo-Velandia, 2019)</w:t>
          </w:r>
          <w:r w:rsidR="00645CC2" w:rsidRPr="00F2483C">
            <w:rPr>
              <w:rFonts w:ascii="Arial" w:eastAsiaTheme="minorEastAsia" w:hAnsi="Arial" w:cs="Arial"/>
              <w:sz w:val="24"/>
              <w:szCs w:val="24"/>
            </w:rPr>
            <w:fldChar w:fldCharType="end"/>
          </w:r>
        </w:sdtContent>
      </w:sdt>
      <w:r w:rsidR="00645CC2" w:rsidRPr="00F2483C">
        <w:rPr>
          <w:rFonts w:ascii="Arial" w:eastAsiaTheme="minorEastAsia" w:hAnsi="Arial" w:cs="Arial"/>
          <w:sz w:val="24"/>
          <w:szCs w:val="24"/>
        </w:rPr>
        <w:t>. These correlations do not provide us with any indication as to whether correlations are different in normal or turbulent times. They are also only an indication of linear association, which can be limiting when higher order relationships are also required. Finally, because of the high frequency of the data, significance tests become ever more questionable. Copula functions provide us with useful tools to overcome all these limitations of unconditional Pearson’s correlations.</w:t>
      </w:r>
    </w:p>
    <w:p w14:paraId="534D9FE2" w14:textId="77777777" w:rsidR="000B4DD4" w:rsidRPr="00F2483C" w:rsidRDefault="000B4DD4" w:rsidP="00F2483C">
      <w:pPr>
        <w:pStyle w:val="Caption"/>
        <w:keepNext/>
        <w:spacing w:line="360" w:lineRule="auto"/>
        <w:ind w:left="720" w:firstLine="720"/>
        <w:rPr>
          <w:rFonts w:ascii="Arial" w:hAnsi="Arial" w:cs="Arial"/>
          <w:sz w:val="22"/>
        </w:rPr>
      </w:pPr>
      <w:r w:rsidRPr="00F2483C">
        <w:rPr>
          <w:rFonts w:ascii="Arial" w:hAnsi="Arial" w:cs="Arial"/>
          <w:sz w:val="22"/>
        </w:rPr>
        <w:lastRenderedPageBreak/>
        <w:t xml:space="preserve">      Table 3: Marginal model specification</w:t>
      </w:r>
    </w:p>
    <w:p w14:paraId="63FB8CC6" w14:textId="77777777" w:rsidR="000B4DD4" w:rsidRPr="00F2483C" w:rsidRDefault="000B4DD4" w:rsidP="00F2483C">
      <w:pPr>
        <w:spacing w:line="360" w:lineRule="auto"/>
        <w:jc w:val="center"/>
        <w:rPr>
          <w:rFonts w:ascii="Arial" w:eastAsiaTheme="minorEastAsia" w:hAnsi="Arial" w:cs="Arial"/>
          <w:sz w:val="24"/>
          <w:szCs w:val="24"/>
        </w:rPr>
      </w:pPr>
      <w:r w:rsidRPr="00F2483C">
        <w:rPr>
          <w:rFonts w:ascii="Arial" w:hAnsi="Arial" w:cs="Arial"/>
          <w:noProof/>
          <w:lang w:eastAsia="en-ZA"/>
        </w:rPr>
        <w:drawing>
          <wp:inline distT="0" distB="0" distL="0" distR="0" wp14:anchorId="661774D1" wp14:editId="2CE9511D">
            <wp:extent cx="3600450" cy="311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3118485"/>
                    </a:xfrm>
                    <a:prstGeom prst="rect">
                      <a:avLst/>
                    </a:prstGeom>
                    <a:noFill/>
                    <a:ln>
                      <a:noFill/>
                    </a:ln>
                  </pic:spPr>
                </pic:pic>
              </a:graphicData>
            </a:graphic>
          </wp:inline>
        </w:drawing>
      </w:r>
    </w:p>
    <w:p w14:paraId="44546271" w14:textId="77777777" w:rsidR="000B4DD4" w:rsidRPr="00F2483C" w:rsidRDefault="000B4DD4" w:rsidP="00F2483C">
      <w:pPr>
        <w:spacing w:line="360" w:lineRule="auto"/>
        <w:rPr>
          <w:rFonts w:ascii="Arial" w:eastAsiaTheme="minorEastAsia" w:hAnsi="Arial" w:cs="Arial"/>
          <w:sz w:val="24"/>
          <w:szCs w:val="24"/>
        </w:rPr>
      </w:pPr>
      <w:r w:rsidRPr="00F2483C">
        <w:rPr>
          <w:rFonts w:ascii="Arial" w:hAnsi="Arial" w:cs="Arial"/>
          <w:sz w:val="24"/>
          <w:szCs w:val="24"/>
        </w:rPr>
        <w:t>The first step in the copula methodology is to find the appropriate marginal models for the different indices. Using the procedure described by Tsay (2008), the best marginal models are chosen by using the specification that minimises the out of sample MSE</w:t>
      </w:r>
      <w:commentRangeStart w:id="33"/>
      <w:r w:rsidRPr="00F2483C">
        <w:rPr>
          <w:rFonts w:ascii="Arial" w:hAnsi="Arial" w:cs="Arial"/>
          <w:sz w:val="24"/>
          <w:szCs w:val="24"/>
        </w:rPr>
        <w:t xml:space="preserve">. </w:t>
      </w:r>
      <w:r w:rsidR="00822C03">
        <w:rPr>
          <w:rFonts w:ascii="Arial" w:hAnsi="Arial" w:cs="Arial"/>
          <w:sz w:val="24"/>
          <w:szCs w:val="24"/>
        </w:rPr>
        <w:t>T</w:t>
      </w:r>
      <w:r w:rsidRPr="00F2483C">
        <w:rPr>
          <w:rFonts w:ascii="Arial" w:hAnsi="Arial" w:cs="Arial"/>
          <w:sz w:val="24"/>
          <w:szCs w:val="24"/>
        </w:rPr>
        <w:t xml:space="preserve">he results of the </w:t>
      </w:r>
      <m:oMath>
        <m:r>
          <w:rPr>
            <w:rFonts w:ascii="Cambria Math" w:hAnsi="Cambria Math" w:cs="Arial"/>
            <w:sz w:val="24"/>
            <w:szCs w:val="24"/>
          </w:rPr>
          <m:t>ARMA</m:t>
        </m:r>
        <m:d>
          <m:dPr>
            <m:ctrlPr>
              <w:rPr>
                <w:rFonts w:ascii="Cambria Math" w:hAnsi="Cambria Math" w:cs="Arial"/>
                <w:i/>
                <w:sz w:val="24"/>
                <w:szCs w:val="24"/>
              </w:rPr>
            </m:ctrlPr>
          </m:dPr>
          <m:e>
            <m:r>
              <w:rPr>
                <w:rFonts w:ascii="Cambria Math" w:hAnsi="Cambria Math" w:cs="Arial"/>
                <w:sz w:val="24"/>
                <w:szCs w:val="24"/>
              </w:rPr>
              <m:t>p,q</m:t>
            </m:r>
          </m:e>
        </m:d>
        <m:r>
          <w:rPr>
            <w:rFonts w:ascii="Cambria Math" w:hAnsi="Cambria Math" w:cs="Arial"/>
            <w:sz w:val="24"/>
            <w:szCs w:val="24"/>
          </w:rPr>
          <m:t>-GARCH(r,s)</m:t>
        </m:r>
      </m:oMath>
      <w:r w:rsidRPr="00F2483C">
        <w:rPr>
          <w:rFonts w:ascii="Arial" w:eastAsiaTheme="minorEastAsia" w:hAnsi="Arial" w:cs="Arial"/>
          <w:sz w:val="24"/>
          <w:szCs w:val="24"/>
        </w:rPr>
        <w:t xml:space="preserve"> models for each series</w:t>
      </w:r>
      <w:r w:rsidR="00822C03">
        <w:rPr>
          <w:rFonts w:ascii="Arial" w:eastAsiaTheme="minorEastAsia" w:hAnsi="Arial" w:cs="Arial"/>
          <w:sz w:val="24"/>
          <w:szCs w:val="24"/>
        </w:rPr>
        <w:t xml:space="preserve"> are reported in </w:t>
      </w:r>
      <w:r w:rsidR="00822C03" w:rsidRPr="00F2483C">
        <w:rPr>
          <w:rFonts w:ascii="Arial" w:hAnsi="Arial" w:cs="Arial"/>
          <w:sz w:val="24"/>
          <w:szCs w:val="24"/>
        </w:rPr>
        <w:t>Table 3</w:t>
      </w:r>
      <w:r w:rsidRPr="00F2483C">
        <w:rPr>
          <w:rFonts w:ascii="Arial" w:eastAsiaTheme="minorEastAsia" w:hAnsi="Arial" w:cs="Arial"/>
          <w:sz w:val="24"/>
          <w:szCs w:val="24"/>
        </w:rPr>
        <w:t xml:space="preserve">. </w:t>
      </w:r>
      <w:commentRangeEnd w:id="33"/>
      <w:r w:rsidR="00231517">
        <w:rPr>
          <w:rStyle w:val="CommentReference"/>
        </w:rPr>
        <w:commentReference w:id="33"/>
      </w:r>
      <w:r w:rsidRPr="00F2483C">
        <w:rPr>
          <w:rFonts w:ascii="Arial" w:eastAsiaTheme="minorEastAsia" w:hAnsi="Arial" w:cs="Arial"/>
          <w:sz w:val="24"/>
          <w:szCs w:val="24"/>
        </w:rPr>
        <w:t xml:space="preserve">All the chosen models have some variation of the </w:t>
      </w:r>
      <m:oMath>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parameters, but it is interesting to note that Russia’s Financial sector consists of no mean equation</w:t>
      </w:r>
      <w:r w:rsidR="004A72FF" w:rsidRPr="00F2483C">
        <w:rPr>
          <w:rFonts w:ascii="Arial" w:eastAsiaTheme="minorEastAsia" w:hAnsi="Arial" w:cs="Arial"/>
          <w:sz w:val="24"/>
          <w:szCs w:val="24"/>
        </w:rPr>
        <w:t>.</w:t>
      </w:r>
    </w:p>
    <w:p w14:paraId="74517312" w14:textId="77777777" w:rsidR="001B6F94" w:rsidRPr="00F2483C" w:rsidRDefault="004A72FF" w:rsidP="00F2483C">
      <w:pPr>
        <w:spacing w:line="360" w:lineRule="auto"/>
        <w:rPr>
          <w:rFonts w:ascii="Arial" w:hAnsi="Arial" w:cs="Arial"/>
          <w:sz w:val="24"/>
          <w:szCs w:val="24"/>
          <w:lang w:val="en-US"/>
        </w:rPr>
      </w:pPr>
      <w:r w:rsidRPr="00F2483C">
        <w:rPr>
          <w:rFonts w:ascii="Arial" w:eastAsiaTheme="minorEastAsia" w:hAnsi="Arial" w:cs="Arial"/>
          <w:sz w:val="24"/>
          <w:szCs w:val="24"/>
        </w:rPr>
        <w:t xml:space="preserve">Using the residuals of the specified </w:t>
      </w:r>
      <m:oMath>
        <m:r>
          <w:rPr>
            <w:rFonts w:ascii="Cambria Math" w:eastAsiaTheme="minorEastAsia" w:hAnsi="Cambria Math" w:cs="Arial"/>
            <w:sz w:val="24"/>
            <w:szCs w:val="24"/>
          </w:rPr>
          <m:t>ARMA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p,q</m:t>
            </m:r>
          </m:e>
        </m:d>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models, the regular vine structure is estimated using the procedure described by </w:t>
      </w:r>
      <w:r w:rsidRPr="00F2483C">
        <w:rPr>
          <w:rFonts w:ascii="Arial" w:eastAsiaTheme="minorEastAsia" w:hAnsi="Arial" w:cs="Arial"/>
          <w:noProof/>
          <w:sz w:val="24"/>
          <w:szCs w:val="24"/>
        </w:rPr>
        <w:t xml:space="preserve">Dißmann, Brechmann, &amp; C. Czado (2013). The </w:t>
      </w:r>
      <w:r w:rsidR="00822C03">
        <w:rPr>
          <w:rFonts w:ascii="Arial" w:eastAsiaTheme="minorEastAsia" w:hAnsi="Arial" w:cs="Arial"/>
          <w:noProof/>
          <w:sz w:val="24"/>
          <w:szCs w:val="24"/>
        </w:rPr>
        <w:t xml:space="preserve">appropriate </w:t>
      </w:r>
      <w:r w:rsidRPr="00F2483C">
        <w:rPr>
          <w:rFonts w:ascii="Arial" w:eastAsiaTheme="minorEastAsia" w:hAnsi="Arial" w:cs="Arial"/>
          <w:noProof/>
          <w:sz w:val="24"/>
          <w:szCs w:val="24"/>
        </w:rPr>
        <w:t xml:space="preserve">tree structure is </w:t>
      </w:r>
      <w:r w:rsidR="00822C03">
        <w:rPr>
          <w:rFonts w:ascii="Arial" w:eastAsiaTheme="minorEastAsia" w:hAnsi="Arial" w:cs="Arial"/>
          <w:noProof/>
          <w:sz w:val="24"/>
          <w:szCs w:val="24"/>
        </w:rPr>
        <w:t xml:space="preserve">found </w:t>
      </w:r>
      <w:r w:rsidRPr="00F2483C">
        <w:rPr>
          <w:rFonts w:ascii="Arial" w:eastAsiaTheme="minorEastAsia" w:hAnsi="Arial" w:cs="Arial"/>
          <w:noProof/>
          <w:sz w:val="24"/>
          <w:szCs w:val="24"/>
        </w:rPr>
        <w:t xml:space="preserve">by maximizing the sum of the absolute Kendall taus. After this, the </w:t>
      </w:r>
      <w:r w:rsidRPr="00F2483C">
        <w:rPr>
          <w:rFonts w:ascii="Arial" w:hAnsi="Arial" w:cs="Arial"/>
          <w:sz w:val="24"/>
          <w:szCs w:val="24"/>
          <w:lang w:val="en-US"/>
        </w:rPr>
        <w:t>appropriate copula families, given the tree structure, are determined using the AIC criterion. Maximum likelihood</w:t>
      </w:r>
      <w:r w:rsidR="00822C03">
        <w:rPr>
          <w:rFonts w:ascii="Arial" w:hAnsi="Arial" w:cs="Arial"/>
          <w:sz w:val="24"/>
          <w:szCs w:val="24"/>
          <w:lang w:val="en-US"/>
        </w:rPr>
        <w:t xml:space="preserve"> estimation</w:t>
      </w:r>
      <w:r w:rsidRPr="00F2483C">
        <w:rPr>
          <w:rFonts w:ascii="Arial" w:hAnsi="Arial" w:cs="Arial"/>
          <w:sz w:val="24"/>
          <w:szCs w:val="24"/>
          <w:lang w:val="en-US"/>
        </w:rPr>
        <w:t xml:space="preserve"> is then used to determine </w:t>
      </w:r>
      <w:r w:rsidR="0042343B" w:rsidRPr="00F2483C">
        <w:rPr>
          <w:rFonts w:ascii="Arial" w:hAnsi="Arial" w:cs="Arial"/>
          <w:sz w:val="24"/>
          <w:szCs w:val="24"/>
          <w:lang w:val="en-US"/>
        </w:rPr>
        <w:t xml:space="preserve">the parameters of each copula. </w:t>
      </w:r>
      <w:r w:rsidR="001B6F94" w:rsidRPr="00F2483C">
        <w:rPr>
          <w:rFonts w:ascii="Arial" w:hAnsi="Arial" w:cs="Arial"/>
          <w:sz w:val="24"/>
          <w:szCs w:val="24"/>
          <w:lang w:val="en-US"/>
        </w:rPr>
        <w:t xml:space="preserve">Thirty-nine different copulas were considered for each bivariate copula specification. They are the Gaussian copula, the Student t copula (t-copula), </w:t>
      </w:r>
      <w:r w:rsidR="00207080" w:rsidRPr="00F2483C">
        <w:rPr>
          <w:rFonts w:ascii="Arial" w:hAnsi="Arial" w:cs="Arial"/>
          <w:sz w:val="24"/>
          <w:szCs w:val="24"/>
          <w:lang w:val="en-US"/>
        </w:rPr>
        <w:t>the Frank copula,</w:t>
      </w:r>
      <w:r w:rsidR="00207080">
        <w:rPr>
          <w:rFonts w:ascii="Arial" w:hAnsi="Arial" w:cs="Arial"/>
          <w:sz w:val="24"/>
          <w:szCs w:val="24"/>
          <w:lang w:val="en-US"/>
        </w:rPr>
        <w:t xml:space="preserve"> </w:t>
      </w:r>
      <w:r w:rsidR="001B6F94" w:rsidRPr="00F2483C">
        <w:rPr>
          <w:rFonts w:ascii="Arial" w:hAnsi="Arial" w:cs="Arial"/>
          <w:sz w:val="24"/>
          <w:szCs w:val="24"/>
          <w:lang w:val="en-US"/>
        </w:rPr>
        <w:t>the Clayton copula</w:t>
      </w:r>
      <w:r w:rsidR="00822C03">
        <w:rPr>
          <w:rFonts w:ascii="Arial" w:hAnsi="Arial" w:cs="Arial"/>
          <w:sz w:val="24"/>
          <w:szCs w:val="24"/>
          <w:lang w:val="en-US"/>
        </w:rPr>
        <w:t xml:space="preserve"> (standard, rotated </w:t>
      </w:r>
      <m:oMath>
        <m:r>
          <w:rPr>
            <w:rFonts w:ascii="Cambria Math" w:hAnsi="Cambria Math" w:cs="Arial"/>
            <w:sz w:val="24"/>
            <w:szCs w:val="24"/>
            <w:lang w:val="en-US"/>
          </w:rPr>
          <m:t>90°</m:t>
        </m:r>
      </m:oMath>
      <w:r w:rsidR="00822C03">
        <w:rPr>
          <w:rFonts w:ascii="Arial" w:hAnsi="Arial" w:cs="Arial"/>
          <w:sz w:val="24"/>
          <w:szCs w:val="24"/>
          <w:lang w:val="en-US"/>
        </w:rPr>
        <w:t xml:space="preserve">, </w:t>
      </w:r>
      <m:oMath>
        <m:r>
          <w:rPr>
            <w:rFonts w:ascii="Cambria Math" w:hAnsi="Cambria Math" w:cs="Arial"/>
            <w:sz w:val="24"/>
            <w:szCs w:val="24"/>
            <w:lang w:val="en-US"/>
          </w:rPr>
          <m:t>180°</m:t>
        </m:r>
      </m:oMath>
      <w:r w:rsidR="00822C03">
        <w:rPr>
          <w:rFonts w:ascii="Arial" w:hAnsi="Arial" w:cs="Arial"/>
          <w:sz w:val="24"/>
          <w:szCs w:val="24"/>
          <w:lang w:val="en-US"/>
        </w:rPr>
        <w:t xml:space="preserve"> and </w:t>
      </w:r>
      <m:oMath>
        <m:r>
          <w:rPr>
            <w:rFonts w:ascii="Cambria Math" w:hAnsi="Cambria Math" w:cs="Arial"/>
            <w:sz w:val="24"/>
            <w:szCs w:val="24"/>
            <w:lang w:val="en-US"/>
          </w:rPr>
          <m:t>270°</m:t>
        </m:r>
      </m:oMath>
      <w:r w:rsidR="00822C03">
        <w:rPr>
          <w:rFonts w:ascii="Arial" w:hAnsi="Arial" w:cs="Arial"/>
          <w:sz w:val="24"/>
          <w:szCs w:val="24"/>
          <w:lang w:val="en-US"/>
        </w:rPr>
        <w:t>)</w:t>
      </w:r>
      <w:r w:rsidR="001B6F94" w:rsidRPr="00F2483C">
        <w:rPr>
          <w:rFonts w:ascii="Arial" w:hAnsi="Arial" w:cs="Arial"/>
          <w:sz w:val="24"/>
          <w:szCs w:val="24"/>
          <w:lang w:val="en-US"/>
        </w:rPr>
        <w:t>, the Gumbel copula</w:t>
      </w:r>
      <w:r w:rsidR="00822C03">
        <w:rPr>
          <w:rFonts w:ascii="Arial" w:hAnsi="Arial" w:cs="Arial"/>
          <w:sz w:val="24"/>
          <w:szCs w:val="24"/>
          <w:lang w:val="en-US"/>
        </w:rPr>
        <w:t xml:space="preserve"> (standard, rotated </w:t>
      </w:r>
      <m:oMath>
        <m:r>
          <w:rPr>
            <w:rFonts w:ascii="Cambria Math" w:hAnsi="Cambria Math" w:cs="Arial"/>
            <w:sz w:val="24"/>
            <w:szCs w:val="24"/>
            <w:lang w:val="en-US"/>
          </w:rPr>
          <m:t>90°</m:t>
        </m:r>
      </m:oMath>
      <w:r w:rsidR="00822C03">
        <w:rPr>
          <w:rFonts w:ascii="Arial" w:hAnsi="Arial" w:cs="Arial"/>
          <w:sz w:val="24"/>
          <w:szCs w:val="24"/>
          <w:lang w:val="en-US"/>
        </w:rPr>
        <w:t xml:space="preserve">, </w:t>
      </w:r>
      <m:oMath>
        <m:r>
          <w:rPr>
            <w:rFonts w:ascii="Cambria Math" w:hAnsi="Cambria Math" w:cs="Arial"/>
            <w:sz w:val="24"/>
            <w:szCs w:val="24"/>
            <w:lang w:val="en-US"/>
          </w:rPr>
          <m:t>180°</m:t>
        </m:r>
      </m:oMath>
      <w:r w:rsidR="00822C03">
        <w:rPr>
          <w:rFonts w:ascii="Arial" w:hAnsi="Arial" w:cs="Arial"/>
          <w:sz w:val="24"/>
          <w:szCs w:val="24"/>
          <w:lang w:val="en-US"/>
        </w:rPr>
        <w:t xml:space="preserve"> and </w:t>
      </w:r>
      <m:oMath>
        <m:r>
          <w:rPr>
            <w:rFonts w:ascii="Cambria Math" w:hAnsi="Cambria Math" w:cs="Arial"/>
            <w:sz w:val="24"/>
            <w:szCs w:val="24"/>
            <w:lang w:val="en-US"/>
          </w:rPr>
          <m:t>270°</m:t>
        </m:r>
      </m:oMath>
      <w:r w:rsidR="00822C03">
        <w:rPr>
          <w:rFonts w:ascii="Arial" w:hAnsi="Arial" w:cs="Arial"/>
          <w:sz w:val="24"/>
          <w:szCs w:val="24"/>
          <w:lang w:val="en-US"/>
        </w:rPr>
        <w:t>)</w:t>
      </w:r>
      <w:r w:rsidR="001B6F94" w:rsidRPr="00F2483C">
        <w:rPr>
          <w:rFonts w:ascii="Arial" w:hAnsi="Arial" w:cs="Arial"/>
          <w:sz w:val="24"/>
          <w:szCs w:val="24"/>
          <w:lang w:val="en-US"/>
        </w:rPr>
        <w:t>, the Joe copula</w:t>
      </w:r>
      <w:r w:rsidR="00822C03">
        <w:rPr>
          <w:rFonts w:ascii="Arial" w:hAnsi="Arial" w:cs="Arial"/>
          <w:sz w:val="24"/>
          <w:szCs w:val="24"/>
          <w:lang w:val="en-US"/>
        </w:rPr>
        <w:t xml:space="preserve"> (standard, rotated </w:t>
      </w:r>
      <m:oMath>
        <m:r>
          <w:rPr>
            <w:rFonts w:ascii="Cambria Math" w:hAnsi="Cambria Math" w:cs="Arial"/>
            <w:sz w:val="24"/>
            <w:szCs w:val="24"/>
            <w:lang w:val="en-US"/>
          </w:rPr>
          <m:t>90°</m:t>
        </m:r>
      </m:oMath>
      <w:r w:rsidR="00822C03">
        <w:rPr>
          <w:rFonts w:ascii="Arial" w:hAnsi="Arial" w:cs="Arial"/>
          <w:sz w:val="24"/>
          <w:szCs w:val="24"/>
          <w:lang w:val="en-US"/>
        </w:rPr>
        <w:t xml:space="preserve">, </w:t>
      </w:r>
      <m:oMath>
        <m:r>
          <w:rPr>
            <w:rFonts w:ascii="Cambria Math" w:hAnsi="Cambria Math" w:cs="Arial"/>
            <w:sz w:val="24"/>
            <w:szCs w:val="24"/>
            <w:lang w:val="en-US"/>
          </w:rPr>
          <m:t>180°</m:t>
        </m:r>
      </m:oMath>
      <w:r w:rsidR="00822C03">
        <w:rPr>
          <w:rFonts w:ascii="Arial" w:hAnsi="Arial" w:cs="Arial"/>
          <w:sz w:val="24"/>
          <w:szCs w:val="24"/>
          <w:lang w:val="en-US"/>
        </w:rPr>
        <w:t xml:space="preserve"> and </w:t>
      </w:r>
      <m:oMath>
        <m:r>
          <w:rPr>
            <w:rFonts w:ascii="Cambria Math" w:hAnsi="Cambria Math" w:cs="Arial"/>
            <w:sz w:val="24"/>
            <w:szCs w:val="24"/>
            <w:lang w:val="en-US"/>
          </w:rPr>
          <m:t>270°</m:t>
        </m:r>
      </m:oMath>
      <w:r w:rsidR="00822C03">
        <w:rPr>
          <w:rFonts w:ascii="Arial" w:hAnsi="Arial" w:cs="Arial"/>
          <w:sz w:val="24"/>
          <w:szCs w:val="24"/>
          <w:lang w:val="en-US"/>
        </w:rPr>
        <w:t>)</w:t>
      </w:r>
      <w:r w:rsidR="001B6F94" w:rsidRPr="00F2483C">
        <w:rPr>
          <w:rFonts w:ascii="Arial" w:hAnsi="Arial" w:cs="Arial"/>
          <w:sz w:val="24"/>
          <w:szCs w:val="24"/>
          <w:lang w:val="en-US"/>
        </w:rPr>
        <w:t>, the BB1 copula</w:t>
      </w:r>
      <w:r w:rsidR="00822C03">
        <w:rPr>
          <w:rFonts w:ascii="Arial" w:hAnsi="Arial" w:cs="Arial"/>
          <w:sz w:val="24"/>
          <w:szCs w:val="24"/>
          <w:lang w:val="en-US"/>
        </w:rPr>
        <w:t xml:space="preserve"> (standard, rotated </w:t>
      </w:r>
      <m:oMath>
        <m:r>
          <w:rPr>
            <w:rFonts w:ascii="Cambria Math" w:hAnsi="Cambria Math" w:cs="Arial"/>
            <w:sz w:val="24"/>
            <w:szCs w:val="24"/>
            <w:lang w:val="en-US"/>
          </w:rPr>
          <m:t>90°</m:t>
        </m:r>
      </m:oMath>
      <w:r w:rsidR="00822C03">
        <w:rPr>
          <w:rFonts w:ascii="Arial" w:hAnsi="Arial" w:cs="Arial"/>
          <w:sz w:val="24"/>
          <w:szCs w:val="24"/>
          <w:lang w:val="en-US"/>
        </w:rPr>
        <w:t xml:space="preserve">, </w:t>
      </w:r>
      <m:oMath>
        <m:r>
          <w:rPr>
            <w:rFonts w:ascii="Cambria Math" w:hAnsi="Cambria Math" w:cs="Arial"/>
            <w:sz w:val="24"/>
            <w:szCs w:val="24"/>
            <w:lang w:val="en-US"/>
          </w:rPr>
          <m:t>180°</m:t>
        </m:r>
      </m:oMath>
      <w:r w:rsidR="00822C03">
        <w:rPr>
          <w:rFonts w:ascii="Arial" w:hAnsi="Arial" w:cs="Arial"/>
          <w:sz w:val="24"/>
          <w:szCs w:val="24"/>
          <w:lang w:val="en-US"/>
        </w:rPr>
        <w:t xml:space="preserve"> and </w:t>
      </w:r>
      <m:oMath>
        <m:r>
          <w:rPr>
            <w:rFonts w:ascii="Cambria Math" w:hAnsi="Cambria Math" w:cs="Arial"/>
            <w:sz w:val="24"/>
            <w:szCs w:val="24"/>
            <w:lang w:val="en-US"/>
          </w:rPr>
          <m:t>270°</m:t>
        </m:r>
      </m:oMath>
      <w:r w:rsidR="00822C03">
        <w:rPr>
          <w:rFonts w:ascii="Arial" w:hAnsi="Arial" w:cs="Arial"/>
          <w:sz w:val="24"/>
          <w:szCs w:val="24"/>
          <w:lang w:val="en-US"/>
        </w:rPr>
        <w:t>)</w:t>
      </w:r>
      <w:r w:rsidR="001B6F94" w:rsidRPr="00F2483C">
        <w:rPr>
          <w:rFonts w:ascii="Arial" w:hAnsi="Arial" w:cs="Arial"/>
          <w:sz w:val="24"/>
          <w:szCs w:val="24"/>
          <w:lang w:val="en-US"/>
        </w:rPr>
        <w:t>, the BB6 copula</w:t>
      </w:r>
      <w:r w:rsidR="00822C03">
        <w:rPr>
          <w:rFonts w:ascii="Arial" w:hAnsi="Arial" w:cs="Arial"/>
          <w:sz w:val="24"/>
          <w:szCs w:val="24"/>
          <w:lang w:val="en-US"/>
        </w:rPr>
        <w:t xml:space="preserve"> (standard, rotated </w:t>
      </w:r>
      <m:oMath>
        <m:r>
          <w:rPr>
            <w:rFonts w:ascii="Cambria Math" w:hAnsi="Cambria Math" w:cs="Arial"/>
            <w:sz w:val="24"/>
            <w:szCs w:val="24"/>
            <w:lang w:val="en-US"/>
          </w:rPr>
          <m:t>90°</m:t>
        </m:r>
      </m:oMath>
      <w:r w:rsidR="00822C03">
        <w:rPr>
          <w:rFonts w:ascii="Arial" w:hAnsi="Arial" w:cs="Arial"/>
          <w:sz w:val="24"/>
          <w:szCs w:val="24"/>
          <w:lang w:val="en-US"/>
        </w:rPr>
        <w:t xml:space="preserve">, </w:t>
      </w:r>
      <m:oMath>
        <m:r>
          <w:rPr>
            <w:rFonts w:ascii="Cambria Math" w:hAnsi="Cambria Math" w:cs="Arial"/>
            <w:sz w:val="24"/>
            <w:szCs w:val="24"/>
            <w:lang w:val="en-US"/>
          </w:rPr>
          <m:t>180°</m:t>
        </m:r>
      </m:oMath>
      <w:r w:rsidR="00822C03">
        <w:rPr>
          <w:rFonts w:ascii="Arial" w:hAnsi="Arial" w:cs="Arial"/>
          <w:sz w:val="24"/>
          <w:szCs w:val="24"/>
          <w:lang w:val="en-US"/>
        </w:rPr>
        <w:t xml:space="preserve"> and </w:t>
      </w:r>
      <m:oMath>
        <m:r>
          <w:rPr>
            <w:rFonts w:ascii="Cambria Math" w:hAnsi="Cambria Math" w:cs="Arial"/>
            <w:sz w:val="24"/>
            <w:szCs w:val="24"/>
            <w:lang w:val="en-US"/>
          </w:rPr>
          <m:t>270°</m:t>
        </m:r>
      </m:oMath>
      <w:r w:rsidR="00822C03">
        <w:rPr>
          <w:rFonts w:ascii="Arial" w:hAnsi="Arial" w:cs="Arial"/>
          <w:sz w:val="24"/>
          <w:szCs w:val="24"/>
          <w:lang w:val="en-US"/>
        </w:rPr>
        <w:t>)</w:t>
      </w:r>
      <w:r w:rsidR="001B6F94" w:rsidRPr="00F2483C">
        <w:rPr>
          <w:rFonts w:ascii="Arial" w:hAnsi="Arial" w:cs="Arial"/>
          <w:sz w:val="24"/>
          <w:szCs w:val="24"/>
          <w:lang w:val="en-US"/>
        </w:rPr>
        <w:t>, the BB7 copula</w:t>
      </w:r>
      <w:r w:rsidR="00822C03">
        <w:rPr>
          <w:rFonts w:ascii="Arial" w:hAnsi="Arial" w:cs="Arial"/>
          <w:sz w:val="24"/>
          <w:szCs w:val="24"/>
          <w:lang w:val="en-US"/>
        </w:rPr>
        <w:t xml:space="preserve"> (standard, rotated </w:t>
      </w:r>
      <m:oMath>
        <m:r>
          <w:rPr>
            <w:rFonts w:ascii="Cambria Math" w:hAnsi="Cambria Math" w:cs="Arial"/>
            <w:sz w:val="24"/>
            <w:szCs w:val="24"/>
            <w:lang w:val="en-US"/>
          </w:rPr>
          <m:t>90°</m:t>
        </m:r>
      </m:oMath>
      <w:r w:rsidR="00822C03">
        <w:rPr>
          <w:rFonts w:ascii="Arial" w:hAnsi="Arial" w:cs="Arial"/>
          <w:sz w:val="24"/>
          <w:szCs w:val="24"/>
          <w:lang w:val="en-US"/>
        </w:rPr>
        <w:t xml:space="preserve">, </w:t>
      </w:r>
      <m:oMath>
        <m:r>
          <w:rPr>
            <w:rFonts w:ascii="Cambria Math" w:hAnsi="Cambria Math" w:cs="Arial"/>
            <w:sz w:val="24"/>
            <w:szCs w:val="24"/>
            <w:lang w:val="en-US"/>
          </w:rPr>
          <m:t>180°</m:t>
        </m:r>
      </m:oMath>
      <w:r w:rsidR="00822C03">
        <w:rPr>
          <w:rFonts w:ascii="Arial" w:hAnsi="Arial" w:cs="Arial"/>
          <w:sz w:val="24"/>
          <w:szCs w:val="24"/>
          <w:lang w:val="en-US"/>
        </w:rPr>
        <w:t xml:space="preserve"> and </w:t>
      </w:r>
      <m:oMath>
        <m:r>
          <w:rPr>
            <w:rFonts w:ascii="Cambria Math" w:hAnsi="Cambria Math" w:cs="Arial"/>
            <w:sz w:val="24"/>
            <w:szCs w:val="24"/>
            <w:lang w:val="en-US"/>
          </w:rPr>
          <m:t>270°</m:t>
        </m:r>
      </m:oMath>
      <w:r w:rsidR="00822C03">
        <w:rPr>
          <w:rFonts w:ascii="Arial" w:hAnsi="Arial" w:cs="Arial"/>
          <w:sz w:val="24"/>
          <w:szCs w:val="24"/>
          <w:lang w:val="en-US"/>
        </w:rPr>
        <w:t>)</w:t>
      </w:r>
      <w:r w:rsidR="001B6F94" w:rsidRPr="00F2483C">
        <w:rPr>
          <w:rFonts w:ascii="Arial" w:hAnsi="Arial" w:cs="Arial"/>
          <w:sz w:val="24"/>
          <w:szCs w:val="24"/>
          <w:lang w:val="en-US"/>
        </w:rPr>
        <w:t xml:space="preserve">, the BB8 </w:t>
      </w:r>
      <w:r w:rsidR="001B6F94" w:rsidRPr="00F2483C">
        <w:rPr>
          <w:rFonts w:ascii="Arial" w:hAnsi="Arial" w:cs="Arial"/>
          <w:sz w:val="24"/>
          <w:szCs w:val="24"/>
          <w:lang w:val="en-US"/>
        </w:rPr>
        <w:lastRenderedPageBreak/>
        <w:t>copula</w:t>
      </w:r>
      <w:r w:rsidR="00822C03">
        <w:rPr>
          <w:rFonts w:ascii="Arial" w:hAnsi="Arial" w:cs="Arial"/>
          <w:sz w:val="24"/>
          <w:szCs w:val="24"/>
          <w:lang w:val="en-US"/>
        </w:rPr>
        <w:t xml:space="preserve"> (standard, rotated </w:t>
      </w:r>
      <m:oMath>
        <m:r>
          <w:rPr>
            <w:rFonts w:ascii="Cambria Math" w:hAnsi="Cambria Math" w:cs="Arial"/>
            <w:sz w:val="24"/>
            <w:szCs w:val="24"/>
            <w:lang w:val="en-US"/>
          </w:rPr>
          <m:t>90°</m:t>
        </m:r>
      </m:oMath>
      <w:r w:rsidR="00822C03">
        <w:rPr>
          <w:rFonts w:ascii="Arial" w:hAnsi="Arial" w:cs="Arial"/>
          <w:sz w:val="24"/>
          <w:szCs w:val="24"/>
          <w:lang w:val="en-US"/>
        </w:rPr>
        <w:t xml:space="preserve">, </w:t>
      </w:r>
      <m:oMath>
        <m:r>
          <w:rPr>
            <w:rFonts w:ascii="Cambria Math" w:hAnsi="Cambria Math" w:cs="Arial"/>
            <w:sz w:val="24"/>
            <w:szCs w:val="24"/>
            <w:lang w:val="en-US"/>
          </w:rPr>
          <m:t>180°</m:t>
        </m:r>
      </m:oMath>
      <w:r w:rsidR="00822C03">
        <w:rPr>
          <w:rFonts w:ascii="Arial" w:hAnsi="Arial" w:cs="Arial"/>
          <w:sz w:val="24"/>
          <w:szCs w:val="24"/>
          <w:lang w:val="en-US"/>
        </w:rPr>
        <w:t xml:space="preserve"> and </w:t>
      </w:r>
      <m:oMath>
        <m:r>
          <w:rPr>
            <w:rFonts w:ascii="Cambria Math" w:hAnsi="Cambria Math" w:cs="Arial"/>
            <w:sz w:val="24"/>
            <w:szCs w:val="24"/>
            <w:lang w:val="en-US"/>
          </w:rPr>
          <m:t>270°</m:t>
        </m:r>
      </m:oMath>
      <w:r w:rsidR="00822C03">
        <w:rPr>
          <w:rFonts w:ascii="Arial" w:hAnsi="Arial" w:cs="Arial"/>
          <w:sz w:val="24"/>
          <w:szCs w:val="24"/>
          <w:lang w:val="en-US"/>
        </w:rPr>
        <w:t>)</w:t>
      </w:r>
      <w:r w:rsidR="001B6F94" w:rsidRPr="00F2483C">
        <w:rPr>
          <w:rFonts w:ascii="Arial" w:hAnsi="Arial" w:cs="Arial"/>
          <w:sz w:val="24"/>
          <w:szCs w:val="24"/>
          <w:lang w:val="en-US"/>
        </w:rPr>
        <w:t>, the Tawn type 1 copula</w:t>
      </w:r>
      <w:r w:rsidR="00822C03">
        <w:rPr>
          <w:rFonts w:ascii="Arial" w:hAnsi="Arial" w:cs="Arial"/>
          <w:sz w:val="24"/>
          <w:szCs w:val="24"/>
          <w:lang w:val="en-US"/>
        </w:rPr>
        <w:t xml:space="preserve"> (standard, rotated </w:t>
      </w:r>
      <m:oMath>
        <m:r>
          <w:rPr>
            <w:rFonts w:ascii="Cambria Math" w:hAnsi="Cambria Math" w:cs="Arial"/>
            <w:sz w:val="24"/>
            <w:szCs w:val="24"/>
            <w:lang w:val="en-US"/>
          </w:rPr>
          <m:t>90°</m:t>
        </m:r>
      </m:oMath>
      <w:r w:rsidR="00822C03">
        <w:rPr>
          <w:rFonts w:ascii="Arial" w:hAnsi="Arial" w:cs="Arial"/>
          <w:sz w:val="24"/>
          <w:szCs w:val="24"/>
          <w:lang w:val="en-US"/>
        </w:rPr>
        <w:t xml:space="preserve">, </w:t>
      </w:r>
      <m:oMath>
        <m:r>
          <w:rPr>
            <w:rFonts w:ascii="Cambria Math" w:hAnsi="Cambria Math" w:cs="Arial"/>
            <w:sz w:val="24"/>
            <w:szCs w:val="24"/>
            <w:lang w:val="en-US"/>
          </w:rPr>
          <m:t>180°</m:t>
        </m:r>
      </m:oMath>
      <w:r w:rsidR="00822C03">
        <w:rPr>
          <w:rFonts w:ascii="Arial" w:hAnsi="Arial" w:cs="Arial"/>
          <w:sz w:val="24"/>
          <w:szCs w:val="24"/>
          <w:lang w:val="en-US"/>
        </w:rPr>
        <w:t xml:space="preserve"> and </w:t>
      </w:r>
      <m:oMath>
        <m:r>
          <w:rPr>
            <w:rFonts w:ascii="Cambria Math" w:hAnsi="Cambria Math" w:cs="Arial"/>
            <w:sz w:val="24"/>
            <w:szCs w:val="24"/>
            <w:lang w:val="en-US"/>
          </w:rPr>
          <m:t>270°</m:t>
        </m:r>
      </m:oMath>
      <w:r w:rsidR="00822C03">
        <w:rPr>
          <w:rFonts w:ascii="Arial" w:hAnsi="Arial" w:cs="Arial"/>
          <w:sz w:val="24"/>
          <w:szCs w:val="24"/>
          <w:lang w:val="en-US"/>
        </w:rPr>
        <w:t>)</w:t>
      </w:r>
      <w:r w:rsidR="00067BF0" w:rsidRPr="00F2483C">
        <w:rPr>
          <w:rFonts w:ascii="Arial" w:hAnsi="Arial" w:cs="Arial"/>
          <w:sz w:val="24"/>
          <w:szCs w:val="24"/>
          <w:lang w:val="en-US"/>
        </w:rPr>
        <w:t xml:space="preserve"> and </w:t>
      </w:r>
      <w:r w:rsidR="001B6F94" w:rsidRPr="00F2483C">
        <w:rPr>
          <w:rFonts w:ascii="Arial" w:hAnsi="Arial" w:cs="Arial"/>
          <w:sz w:val="24"/>
          <w:szCs w:val="24"/>
          <w:lang w:val="en-US"/>
        </w:rPr>
        <w:t>the Tawn type 2 copula</w:t>
      </w:r>
      <w:r w:rsidR="00067BF0" w:rsidRPr="00F2483C">
        <w:rPr>
          <w:rFonts w:ascii="Arial" w:hAnsi="Arial" w:cs="Arial"/>
          <w:sz w:val="24"/>
          <w:szCs w:val="24"/>
          <w:lang w:val="en-US"/>
        </w:rPr>
        <w:t>s</w:t>
      </w:r>
      <w:r w:rsidR="001B6F94" w:rsidRPr="00F2483C">
        <w:rPr>
          <w:rFonts w:ascii="Arial" w:hAnsi="Arial" w:cs="Arial"/>
          <w:sz w:val="24"/>
          <w:szCs w:val="24"/>
          <w:lang w:val="en-US"/>
        </w:rPr>
        <w:t xml:space="preserve"> </w:t>
      </w:r>
      <w:r w:rsidR="00822C03">
        <w:rPr>
          <w:rFonts w:ascii="Arial" w:hAnsi="Arial" w:cs="Arial"/>
          <w:sz w:val="24"/>
          <w:szCs w:val="24"/>
          <w:lang w:val="en-US"/>
        </w:rPr>
        <w:t xml:space="preserve">(standard, rotated </w:t>
      </w:r>
      <m:oMath>
        <m:r>
          <w:rPr>
            <w:rFonts w:ascii="Cambria Math" w:hAnsi="Cambria Math" w:cs="Arial"/>
            <w:sz w:val="24"/>
            <w:szCs w:val="24"/>
            <w:lang w:val="en-US"/>
          </w:rPr>
          <m:t>90°</m:t>
        </m:r>
      </m:oMath>
      <w:r w:rsidR="00822C03">
        <w:rPr>
          <w:rFonts w:ascii="Arial" w:hAnsi="Arial" w:cs="Arial"/>
          <w:sz w:val="24"/>
          <w:szCs w:val="24"/>
          <w:lang w:val="en-US"/>
        </w:rPr>
        <w:t xml:space="preserve">, </w:t>
      </w:r>
      <m:oMath>
        <m:r>
          <w:rPr>
            <w:rFonts w:ascii="Cambria Math" w:hAnsi="Cambria Math" w:cs="Arial"/>
            <w:sz w:val="24"/>
            <w:szCs w:val="24"/>
            <w:lang w:val="en-US"/>
          </w:rPr>
          <m:t>180°</m:t>
        </m:r>
      </m:oMath>
      <w:r w:rsidR="00822C03">
        <w:rPr>
          <w:rFonts w:ascii="Arial" w:hAnsi="Arial" w:cs="Arial"/>
          <w:sz w:val="24"/>
          <w:szCs w:val="24"/>
          <w:lang w:val="en-US"/>
        </w:rPr>
        <w:t xml:space="preserve"> and </w:t>
      </w:r>
      <m:oMath>
        <m:r>
          <w:rPr>
            <w:rFonts w:ascii="Cambria Math" w:hAnsi="Cambria Math" w:cs="Arial"/>
            <w:sz w:val="24"/>
            <w:szCs w:val="24"/>
            <w:lang w:val="en-US"/>
          </w:rPr>
          <m:t>270°</m:t>
        </m:r>
      </m:oMath>
      <w:r w:rsidR="00822C03">
        <w:rPr>
          <w:rFonts w:ascii="Arial" w:hAnsi="Arial" w:cs="Arial"/>
          <w:sz w:val="24"/>
          <w:szCs w:val="24"/>
          <w:lang w:val="en-US"/>
        </w:rPr>
        <w:t>)</w:t>
      </w:r>
      <w:r w:rsidR="00067BF0" w:rsidRPr="00F2483C">
        <w:rPr>
          <w:rFonts w:ascii="Arial" w:hAnsi="Arial" w:cs="Arial"/>
          <w:sz w:val="24"/>
          <w:szCs w:val="24"/>
          <w:lang w:val="en-US"/>
        </w:rPr>
        <w:t>.</w:t>
      </w:r>
      <w:r w:rsidR="008D5697" w:rsidRPr="00F2483C">
        <w:rPr>
          <w:rFonts w:ascii="Arial" w:hAnsi="Arial" w:cs="Arial"/>
          <w:sz w:val="24"/>
          <w:szCs w:val="24"/>
          <w:lang w:val="en-US"/>
        </w:rPr>
        <w:t xml:space="preserve"> The estimated bivariate copulas with their corresponding parameters are displayed in Appendix A for completeness.</w:t>
      </w:r>
    </w:p>
    <w:p w14:paraId="73B87A90" w14:textId="77777777" w:rsidR="00234B86" w:rsidRPr="00F2483C" w:rsidRDefault="0042343B" w:rsidP="00F2483C">
      <w:pPr>
        <w:spacing w:line="360" w:lineRule="auto"/>
        <w:rPr>
          <w:rFonts w:ascii="Arial" w:eastAsiaTheme="minorEastAsia" w:hAnsi="Arial" w:cs="Arial"/>
          <w:sz w:val="24"/>
          <w:szCs w:val="24"/>
          <w:lang w:val="en-US"/>
        </w:rPr>
      </w:pPr>
      <w:r w:rsidRPr="00F2483C">
        <w:rPr>
          <w:rFonts w:ascii="Arial" w:hAnsi="Arial" w:cs="Arial"/>
          <w:sz w:val="24"/>
          <w:szCs w:val="24"/>
          <w:lang w:val="en-US"/>
        </w:rPr>
        <w:t>After the r-vine copula structure, copula families and relevant parameters were estimated, the tail dependence coefficients (TDC</w:t>
      </w:r>
      <w:r w:rsidR="00B658AA">
        <w:rPr>
          <w:rFonts w:ascii="Arial" w:hAnsi="Arial" w:cs="Arial"/>
          <w:sz w:val="24"/>
          <w:szCs w:val="24"/>
          <w:lang w:val="en-US"/>
        </w:rPr>
        <w:t>’s</w:t>
      </w:r>
      <w:r w:rsidRPr="00F2483C">
        <w:rPr>
          <w:rFonts w:ascii="Arial" w:hAnsi="Arial" w:cs="Arial"/>
          <w:sz w:val="24"/>
          <w:szCs w:val="24"/>
          <w:lang w:val="en-US"/>
        </w:rPr>
        <w:t xml:space="preserve">) are estimated using the simulation procedure provided by </w:t>
      </w:r>
      <w:r w:rsidR="0048392A"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In each of the </w:t>
      </w:r>
      <m:oMath>
        <m:r>
          <w:rPr>
            <w:rFonts w:ascii="Cambria Math" w:hAnsi="Cambria Math" w:cs="Arial"/>
            <w:sz w:val="24"/>
            <w:szCs w:val="24"/>
            <w:lang w:val="en-US"/>
          </w:rPr>
          <m:t>S=500</m:t>
        </m:r>
      </m:oMath>
      <w:r w:rsidRPr="00F2483C">
        <w:rPr>
          <w:rFonts w:ascii="Arial" w:eastAsiaTheme="minorEastAsia" w:hAnsi="Arial" w:cs="Arial"/>
          <w:sz w:val="24"/>
          <w:szCs w:val="24"/>
          <w:lang w:val="en-US"/>
        </w:rPr>
        <w:t xml:space="preserve"> simulations, </w:t>
      </w:r>
      <m:oMath>
        <m:r>
          <w:rPr>
            <w:rFonts w:ascii="Cambria Math" w:eastAsiaTheme="minorEastAsia" w:hAnsi="Cambria Math" w:cs="Arial"/>
            <w:sz w:val="24"/>
            <w:szCs w:val="24"/>
            <w:lang w:val="en-US"/>
          </w:rPr>
          <m:t>N=10,000</m:t>
        </m:r>
      </m:oMath>
      <w:r w:rsidRPr="00F2483C">
        <w:rPr>
          <w:rFonts w:ascii="Arial" w:eastAsiaTheme="minorEastAsia" w:hAnsi="Arial" w:cs="Arial"/>
          <w:sz w:val="24"/>
          <w:szCs w:val="24"/>
          <w:lang w:val="en-US"/>
        </w:rPr>
        <w:t xml:space="preserve"> samples are drawn of the 15 indices and the TDC’s are calculated. </w:t>
      </w:r>
      <w:r w:rsidR="00234B86" w:rsidRPr="00F2483C">
        <w:rPr>
          <w:rFonts w:ascii="Arial" w:eastAsiaTheme="minorEastAsia" w:hAnsi="Arial" w:cs="Arial"/>
          <w:sz w:val="24"/>
          <w:szCs w:val="24"/>
          <w:lang w:val="en-US"/>
        </w:rPr>
        <w:t xml:space="preserve">The lower and upper thresholds that are considered are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=0.01</m:t>
        </m:r>
      </m:oMath>
      <w:r w:rsidR="00234B86" w:rsidRPr="00F2483C">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=0.99</m:t>
        </m:r>
      </m:oMath>
      <w:r w:rsidR="00234B86" w:rsidRPr="00F2483C">
        <w:rPr>
          <w:rFonts w:ascii="Arial" w:eastAsiaTheme="minorEastAsia" w:hAnsi="Arial" w:cs="Arial"/>
          <w:sz w:val="24"/>
          <w:szCs w:val="24"/>
          <w:lang w:val="en-US"/>
        </w:rPr>
        <w:t xml:space="preserve"> respectfully.</w:t>
      </w:r>
    </w:p>
    <w:p w14:paraId="0742DE6D" w14:textId="77777777" w:rsidR="00426B12" w:rsidRPr="00F2483C" w:rsidRDefault="0042343B" w:rsidP="00F2483C">
      <w:pPr>
        <w:spacing w:line="360" w:lineRule="auto"/>
        <w:rPr>
          <w:rFonts w:ascii="Arial" w:hAnsi="Arial" w:cs="Arial"/>
          <w:sz w:val="24"/>
          <w:szCs w:val="24"/>
          <w:lang w:val="en-US"/>
        </w:rPr>
      </w:pPr>
      <w:r w:rsidRPr="00F2483C">
        <w:rPr>
          <w:rFonts w:ascii="Arial" w:eastAsiaTheme="minorEastAsia" w:hAnsi="Arial" w:cs="Arial"/>
          <w:sz w:val="24"/>
          <w:szCs w:val="24"/>
          <w:lang w:val="en-US"/>
        </w:rPr>
        <w:t xml:space="preserve">The values displayed in Table 4 are the mean values of the TDC’s and the significance levels are determined using the </w:t>
      </w:r>
      <m:oMath>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α</m:t>
                </m:r>
              </m:num>
              <m:den>
                <m:r>
                  <w:rPr>
                    <w:rFonts w:ascii="Cambria Math" w:eastAsiaTheme="minorEastAsia" w:hAnsi="Cambria Math" w:cs="Arial"/>
                    <w:sz w:val="24"/>
                    <w:szCs w:val="24"/>
                    <w:lang w:val="en-US"/>
                  </w:rPr>
                  <m:t>2</m:t>
                </m:r>
              </m:den>
            </m:f>
          </m:e>
        </m:d>
        <m:r>
          <w:rPr>
            <w:rFonts w:ascii="Cambria Math" w:eastAsiaTheme="minorEastAsia" w:hAnsi="Cambria Math" w:cs="Arial"/>
            <w:sz w:val="24"/>
            <w:szCs w:val="24"/>
            <w:lang w:val="en-US"/>
          </w:rPr>
          <m:t>100%</m:t>
        </m:r>
      </m:oMath>
      <w:r w:rsidRPr="00F2483C">
        <w:rPr>
          <w:rFonts w:ascii="Arial" w:eastAsiaTheme="minorEastAsia" w:hAnsi="Arial" w:cs="Arial"/>
          <w:sz w:val="24"/>
          <w:szCs w:val="24"/>
          <w:lang w:val="en-US"/>
        </w:rPr>
        <w:t xml:space="preserve"> confidence intervals created by the simulations</w:t>
      </w:r>
      <w:r w:rsidR="00426B12" w:rsidRPr="00F2483C">
        <w:rPr>
          <w:rFonts w:ascii="Arial" w:hAnsi="Arial" w:cs="Arial"/>
          <w:sz w:val="24"/>
          <w:szCs w:val="24"/>
          <w:lang w:val="en-US"/>
        </w:rPr>
        <w:t xml:space="preserve">. The top right panel of Table 4 shows the upper </w:t>
      </w:r>
      <w:r w:rsidR="00B658AA" w:rsidRPr="00F2483C">
        <w:rPr>
          <w:rFonts w:ascii="Arial" w:hAnsi="Arial" w:cs="Arial"/>
          <w:sz w:val="24"/>
          <w:szCs w:val="24"/>
          <w:lang w:val="en-US"/>
        </w:rPr>
        <w:t>TDC</w:t>
      </w:r>
      <w:r w:rsidR="00B658AA">
        <w:rPr>
          <w:rFonts w:ascii="Arial" w:hAnsi="Arial" w:cs="Arial"/>
          <w:sz w:val="24"/>
          <w:szCs w:val="24"/>
          <w:lang w:val="en-US"/>
        </w:rPr>
        <w:t>’s</w:t>
      </w:r>
      <w:r w:rsidR="00426B12" w:rsidRPr="00F2483C">
        <w:rPr>
          <w:rFonts w:ascii="Arial" w:hAnsi="Arial" w:cs="Arial"/>
          <w:sz w:val="24"/>
          <w:szCs w:val="24"/>
          <w:lang w:val="en-US"/>
        </w:rPr>
        <w:t xml:space="preserve">, whereas the lower </w:t>
      </w:r>
      <w:r w:rsidR="00B658AA" w:rsidRPr="00F2483C">
        <w:rPr>
          <w:rFonts w:ascii="Arial" w:hAnsi="Arial" w:cs="Arial"/>
          <w:sz w:val="24"/>
          <w:szCs w:val="24"/>
          <w:lang w:val="en-US"/>
        </w:rPr>
        <w:t>TDC</w:t>
      </w:r>
      <w:r w:rsidR="00B658AA">
        <w:rPr>
          <w:rFonts w:ascii="Arial" w:hAnsi="Arial" w:cs="Arial"/>
          <w:sz w:val="24"/>
          <w:szCs w:val="24"/>
          <w:lang w:val="en-US"/>
        </w:rPr>
        <w:t>’s</w:t>
      </w:r>
      <w:r w:rsidR="00B658AA" w:rsidRPr="00F2483C">
        <w:rPr>
          <w:rFonts w:ascii="Arial" w:hAnsi="Arial" w:cs="Arial"/>
          <w:sz w:val="24"/>
          <w:szCs w:val="24"/>
          <w:lang w:val="en-US"/>
        </w:rPr>
        <w:t xml:space="preserve"> </w:t>
      </w:r>
      <w:r w:rsidR="00426B12" w:rsidRPr="00F2483C">
        <w:rPr>
          <w:rFonts w:ascii="Arial" w:hAnsi="Arial" w:cs="Arial"/>
          <w:sz w:val="24"/>
          <w:szCs w:val="24"/>
          <w:lang w:val="en-US"/>
        </w:rPr>
        <w:t xml:space="preserve">are considered in the bottom left panel.  Most of the upper </w:t>
      </w:r>
      <w:r w:rsidR="00B658AA" w:rsidRPr="00F2483C">
        <w:rPr>
          <w:rFonts w:ascii="Arial" w:hAnsi="Arial" w:cs="Arial"/>
          <w:sz w:val="24"/>
          <w:szCs w:val="24"/>
          <w:lang w:val="en-US"/>
        </w:rPr>
        <w:t>TDC</w:t>
      </w:r>
      <w:r w:rsidR="00B658AA">
        <w:rPr>
          <w:rFonts w:ascii="Arial" w:hAnsi="Arial" w:cs="Arial"/>
          <w:sz w:val="24"/>
          <w:szCs w:val="24"/>
          <w:lang w:val="en-US"/>
        </w:rPr>
        <w:t>’s</w:t>
      </w:r>
      <w:r w:rsidR="00B658AA" w:rsidRPr="00F2483C">
        <w:rPr>
          <w:rFonts w:ascii="Arial" w:hAnsi="Arial" w:cs="Arial"/>
          <w:sz w:val="24"/>
          <w:szCs w:val="24"/>
          <w:lang w:val="en-US"/>
        </w:rPr>
        <w:t xml:space="preserve"> </w:t>
      </w:r>
      <w:r w:rsidR="00426B12" w:rsidRPr="00F2483C">
        <w:rPr>
          <w:rFonts w:ascii="Arial" w:hAnsi="Arial" w:cs="Arial"/>
          <w:sz w:val="24"/>
          <w:szCs w:val="24"/>
          <w:lang w:val="en-US"/>
        </w:rPr>
        <w:t xml:space="preserve">are insignificant, indicating that </w:t>
      </w:r>
      <w:r w:rsidR="00575507" w:rsidRPr="00F2483C">
        <w:rPr>
          <w:rFonts w:ascii="Arial" w:hAnsi="Arial" w:cs="Arial"/>
          <w:sz w:val="24"/>
          <w:szCs w:val="24"/>
          <w:lang w:val="en-US"/>
        </w:rPr>
        <w:t xml:space="preserve">contagion effects are not present during periods </w:t>
      </w:r>
      <w:commentRangeStart w:id="34"/>
      <w:r w:rsidR="00575507" w:rsidRPr="00F2483C">
        <w:rPr>
          <w:rFonts w:ascii="Arial" w:hAnsi="Arial" w:cs="Arial"/>
          <w:sz w:val="24"/>
          <w:szCs w:val="24"/>
          <w:lang w:val="en-US"/>
        </w:rPr>
        <w:t>of index appreciation</w:t>
      </w:r>
      <w:commentRangeEnd w:id="34"/>
      <w:r w:rsidR="000742AA">
        <w:rPr>
          <w:rStyle w:val="CommentReference"/>
        </w:rPr>
        <w:commentReference w:id="34"/>
      </w:r>
      <w:r w:rsidR="00575507" w:rsidRPr="00F2483C">
        <w:rPr>
          <w:rFonts w:ascii="Arial" w:hAnsi="Arial" w:cs="Arial"/>
          <w:sz w:val="24"/>
          <w:szCs w:val="24"/>
          <w:lang w:val="en-US"/>
        </w:rPr>
        <w:t xml:space="preserve">. The cases where this is observed are all within country and relates to the Financial sector of a country. These are between Brazil’s Financial and Industrial sectors, Russia’s Financial and Resource sectors, India’s Financial and Industrial sectors and South Africa’s Financial and Industrial sectors. </w:t>
      </w:r>
      <w:commentRangeStart w:id="35"/>
      <w:r w:rsidR="00575507" w:rsidRPr="00F2483C">
        <w:rPr>
          <w:rFonts w:ascii="Arial" w:hAnsi="Arial" w:cs="Arial"/>
          <w:sz w:val="24"/>
          <w:szCs w:val="24"/>
          <w:lang w:val="en-US"/>
        </w:rPr>
        <w:t xml:space="preserve">These results indicate that the Financial sectors of these countries play a </w:t>
      </w:r>
      <w:r w:rsidRPr="00F2483C">
        <w:rPr>
          <w:rFonts w:ascii="Arial" w:hAnsi="Arial" w:cs="Arial"/>
          <w:sz w:val="24"/>
          <w:szCs w:val="24"/>
          <w:lang w:val="en-US"/>
        </w:rPr>
        <w:t xml:space="preserve">critical </w:t>
      </w:r>
      <w:r w:rsidR="00575507" w:rsidRPr="00F2483C">
        <w:rPr>
          <w:rFonts w:ascii="Arial" w:hAnsi="Arial" w:cs="Arial"/>
          <w:sz w:val="24"/>
          <w:szCs w:val="24"/>
          <w:lang w:val="en-US"/>
        </w:rPr>
        <w:t>role in the growth of other sectors within country</w:t>
      </w:r>
      <w:commentRangeEnd w:id="35"/>
      <w:r w:rsidR="000742AA">
        <w:rPr>
          <w:rStyle w:val="CommentReference"/>
        </w:rPr>
        <w:commentReference w:id="35"/>
      </w:r>
      <w:r w:rsidR="00575507" w:rsidRPr="00F2483C">
        <w:rPr>
          <w:rFonts w:ascii="Arial" w:hAnsi="Arial" w:cs="Arial"/>
          <w:sz w:val="24"/>
          <w:szCs w:val="24"/>
          <w:lang w:val="en-US"/>
        </w:rPr>
        <w:t xml:space="preserve">. Similar findings are noted by </w:t>
      </w:r>
      <w:r w:rsidRPr="00F2483C">
        <w:rPr>
          <w:rFonts w:ascii="Arial" w:hAnsi="Arial" w:cs="Arial"/>
          <w:sz w:val="24"/>
          <w:szCs w:val="24"/>
          <w:lang w:val="en-US"/>
        </w:rPr>
        <w:t xml:space="preserve">Ariq (2016) and Mugova (2017) </w:t>
      </w:r>
      <w:commentRangeStart w:id="36"/>
      <w:r w:rsidRPr="00F2483C">
        <w:rPr>
          <w:rFonts w:ascii="Arial" w:hAnsi="Arial" w:cs="Arial"/>
          <w:sz w:val="24"/>
          <w:szCs w:val="24"/>
          <w:lang w:val="en-US"/>
        </w:rPr>
        <w:t>who found that growth in the financial sector leads to growth in other sectors within the BRICS context</w:t>
      </w:r>
      <w:commentRangeEnd w:id="36"/>
      <w:r w:rsidR="000742AA">
        <w:rPr>
          <w:rStyle w:val="CommentReference"/>
        </w:rPr>
        <w:commentReference w:id="36"/>
      </w:r>
      <w:r w:rsidRPr="00F2483C">
        <w:rPr>
          <w:rFonts w:ascii="Arial" w:hAnsi="Arial" w:cs="Arial"/>
          <w:sz w:val="24"/>
          <w:szCs w:val="24"/>
          <w:lang w:val="en-US"/>
        </w:rPr>
        <w:t>.</w:t>
      </w:r>
    </w:p>
    <w:p w14:paraId="2B5BB5AB" w14:textId="77777777" w:rsidR="00666F21" w:rsidRPr="00F2483C" w:rsidRDefault="00666F21" w:rsidP="00F2483C">
      <w:pPr>
        <w:spacing w:line="360" w:lineRule="auto"/>
        <w:rPr>
          <w:rFonts w:ascii="Arial" w:hAnsi="Arial" w:cs="Arial"/>
          <w:sz w:val="24"/>
          <w:szCs w:val="24"/>
          <w:lang w:val="en-US"/>
        </w:rPr>
      </w:pPr>
    </w:p>
    <w:p w14:paraId="78553231" w14:textId="77777777" w:rsidR="00666F21" w:rsidRPr="00F2483C" w:rsidRDefault="00666F21" w:rsidP="00F2483C">
      <w:pPr>
        <w:spacing w:line="360" w:lineRule="auto"/>
        <w:rPr>
          <w:rFonts w:ascii="Arial" w:hAnsi="Arial" w:cs="Arial"/>
          <w:sz w:val="24"/>
          <w:szCs w:val="24"/>
          <w:lang w:val="en-US"/>
        </w:rPr>
        <w:sectPr w:rsidR="00666F21" w:rsidRPr="00F2483C">
          <w:pgSz w:w="11906" w:h="16838"/>
          <w:pgMar w:top="1440" w:right="1440" w:bottom="1440" w:left="1440" w:header="708" w:footer="708" w:gutter="0"/>
          <w:cols w:space="708"/>
          <w:docGrid w:linePitch="360"/>
        </w:sectPr>
      </w:pPr>
    </w:p>
    <w:p w14:paraId="7773702B" w14:textId="77777777" w:rsidR="00426B12" w:rsidRPr="00F2483C" w:rsidRDefault="00426B12" w:rsidP="00F2483C">
      <w:pPr>
        <w:pStyle w:val="Caption"/>
        <w:keepNext/>
        <w:spacing w:line="360" w:lineRule="auto"/>
        <w:rPr>
          <w:rFonts w:ascii="Arial" w:hAnsi="Arial" w:cs="Arial"/>
          <w:sz w:val="22"/>
        </w:rPr>
      </w:pPr>
      <w:r w:rsidRPr="00F2483C">
        <w:rPr>
          <w:rFonts w:ascii="Arial" w:hAnsi="Arial" w:cs="Arial"/>
          <w:sz w:val="22"/>
        </w:rPr>
        <w:lastRenderedPageBreak/>
        <w:t>Table 4</w:t>
      </w:r>
      <w:r w:rsidR="00F523A1" w:rsidRPr="00F2483C">
        <w:rPr>
          <w:rStyle w:val="FootnoteReference"/>
          <w:rFonts w:ascii="Arial" w:hAnsi="Arial" w:cs="Arial"/>
          <w:sz w:val="22"/>
        </w:rPr>
        <w:footnoteReference w:id="1"/>
      </w:r>
      <w:r w:rsidRPr="00F2483C">
        <w:rPr>
          <w:rFonts w:ascii="Arial" w:hAnsi="Arial" w:cs="Arial"/>
          <w:sz w:val="22"/>
        </w:rPr>
        <w:t>: Tail dependence coefficients for the 15 indices</w:t>
      </w:r>
      <w:r w:rsidR="00F523A1" w:rsidRPr="00F2483C">
        <w:rPr>
          <w:rFonts w:ascii="Arial" w:hAnsi="Arial" w:cs="Arial"/>
          <w:sz w:val="22"/>
        </w:rPr>
        <w:t xml:space="preserve">. </w:t>
      </w:r>
    </w:p>
    <w:p w14:paraId="22A310E4" w14:textId="77777777" w:rsidR="00426B12" w:rsidRPr="00F2483C" w:rsidRDefault="00426B12" w:rsidP="00F2483C">
      <w:pPr>
        <w:spacing w:line="360" w:lineRule="auto"/>
        <w:rPr>
          <w:rFonts w:ascii="Arial" w:hAnsi="Arial" w:cs="Arial"/>
          <w:sz w:val="24"/>
          <w:szCs w:val="24"/>
          <w:lang w:val="en-US"/>
        </w:rPr>
      </w:pPr>
      <w:r w:rsidRPr="00F2483C">
        <w:rPr>
          <w:rFonts w:ascii="Arial" w:hAnsi="Arial" w:cs="Arial"/>
          <w:noProof/>
          <w:lang w:eastAsia="en-ZA"/>
        </w:rPr>
        <w:drawing>
          <wp:inline distT="0" distB="0" distL="0" distR="0" wp14:anchorId="0DD9A18D" wp14:editId="711753CB">
            <wp:extent cx="8863330" cy="2824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2824369"/>
                    </a:xfrm>
                    <a:prstGeom prst="rect">
                      <a:avLst/>
                    </a:prstGeom>
                    <a:noFill/>
                    <a:ln>
                      <a:noFill/>
                    </a:ln>
                  </pic:spPr>
                </pic:pic>
              </a:graphicData>
            </a:graphic>
          </wp:inline>
        </w:drawing>
      </w:r>
    </w:p>
    <w:p w14:paraId="64CBCAA0" w14:textId="77777777" w:rsidR="00426B12" w:rsidRPr="00F2483C" w:rsidRDefault="00426B12" w:rsidP="00F2483C">
      <w:pPr>
        <w:spacing w:line="360" w:lineRule="auto"/>
        <w:rPr>
          <w:rFonts w:ascii="Arial" w:hAnsi="Arial" w:cs="Arial"/>
          <w:sz w:val="24"/>
          <w:szCs w:val="24"/>
          <w:lang w:val="en-US"/>
        </w:rPr>
      </w:pPr>
    </w:p>
    <w:p w14:paraId="7929471F" w14:textId="77777777" w:rsidR="00426B12" w:rsidRPr="00F2483C" w:rsidRDefault="00426B12" w:rsidP="00F2483C">
      <w:pPr>
        <w:spacing w:line="360" w:lineRule="auto"/>
        <w:rPr>
          <w:rFonts w:ascii="Arial" w:hAnsi="Arial" w:cs="Arial"/>
          <w:sz w:val="24"/>
          <w:szCs w:val="24"/>
          <w:lang w:val="en-US"/>
        </w:rPr>
      </w:pPr>
    </w:p>
    <w:p w14:paraId="3F9A58C9" w14:textId="77777777" w:rsidR="00426B12" w:rsidRPr="00F2483C" w:rsidRDefault="00426B12" w:rsidP="00F2483C">
      <w:pPr>
        <w:spacing w:line="360" w:lineRule="auto"/>
        <w:rPr>
          <w:rFonts w:ascii="Arial" w:hAnsi="Arial" w:cs="Arial"/>
          <w:sz w:val="24"/>
          <w:szCs w:val="24"/>
          <w:lang w:val="en-US"/>
        </w:rPr>
      </w:pPr>
    </w:p>
    <w:p w14:paraId="1F4CFFD9" w14:textId="77777777" w:rsidR="00426B12" w:rsidRPr="00F2483C" w:rsidRDefault="00426B12" w:rsidP="00F2483C">
      <w:pPr>
        <w:spacing w:line="360" w:lineRule="auto"/>
        <w:rPr>
          <w:rFonts w:ascii="Arial" w:hAnsi="Arial" w:cs="Arial"/>
          <w:sz w:val="24"/>
          <w:szCs w:val="24"/>
          <w:lang w:val="en-US"/>
        </w:rPr>
      </w:pPr>
    </w:p>
    <w:p w14:paraId="67FFDFBA" w14:textId="77777777" w:rsidR="00426B12" w:rsidRPr="00F2483C" w:rsidRDefault="00426B12" w:rsidP="00F2483C">
      <w:pPr>
        <w:spacing w:line="360" w:lineRule="auto"/>
        <w:rPr>
          <w:rFonts w:ascii="Arial" w:hAnsi="Arial" w:cs="Arial"/>
          <w:sz w:val="24"/>
          <w:szCs w:val="24"/>
          <w:lang w:val="en-US"/>
        </w:rPr>
      </w:pPr>
    </w:p>
    <w:p w14:paraId="5E36CFBD" w14:textId="77777777" w:rsidR="00426B12" w:rsidRPr="00F2483C" w:rsidRDefault="00426B12" w:rsidP="00F2483C">
      <w:pPr>
        <w:spacing w:line="360" w:lineRule="auto"/>
        <w:rPr>
          <w:rFonts w:ascii="Arial" w:hAnsi="Arial" w:cs="Arial"/>
          <w:sz w:val="24"/>
          <w:szCs w:val="24"/>
          <w:lang w:val="en-US"/>
        </w:rPr>
        <w:sectPr w:rsidR="00426B12" w:rsidRPr="00F2483C" w:rsidSect="00426B12">
          <w:pgSz w:w="16838" w:h="11906" w:orient="landscape"/>
          <w:pgMar w:top="1440" w:right="1440" w:bottom="1440" w:left="1440" w:header="708" w:footer="708" w:gutter="0"/>
          <w:cols w:space="708"/>
          <w:docGrid w:linePitch="360"/>
        </w:sectPr>
      </w:pPr>
    </w:p>
    <w:p w14:paraId="77CC7872" w14:textId="77777777" w:rsidR="003B7EDC" w:rsidRPr="00F2483C" w:rsidRDefault="00361EB5" w:rsidP="00F2483C">
      <w:pPr>
        <w:spacing w:line="360" w:lineRule="auto"/>
        <w:rPr>
          <w:rFonts w:ascii="Arial" w:hAnsi="Arial" w:cs="Arial"/>
          <w:sz w:val="24"/>
          <w:szCs w:val="24"/>
          <w:lang w:val="en-US"/>
        </w:rPr>
      </w:pPr>
      <w:r w:rsidRPr="00F2483C">
        <w:rPr>
          <w:rFonts w:ascii="Arial" w:hAnsi="Arial" w:cs="Arial"/>
          <w:sz w:val="24"/>
          <w:szCs w:val="24"/>
          <w:lang w:val="en-US"/>
        </w:rPr>
        <w:lastRenderedPageBreak/>
        <w:t xml:space="preserve">In contrast with the upper TDC’s, a considerable amount of the lower TDC’s are significant at a 1% or 5% level, indicating that some of the sectors within BRICS experience contagion effects during periods of </w:t>
      </w:r>
      <w:commentRangeStart w:id="37"/>
      <w:r w:rsidRPr="00F2483C">
        <w:rPr>
          <w:rFonts w:ascii="Arial" w:hAnsi="Arial" w:cs="Arial"/>
          <w:sz w:val="24"/>
          <w:szCs w:val="24"/>
          <w:lang w:val="en-US"/>
        </w:rPr>
        <w:t>extreme index depreciation</w:t>
      </w:r>
      <w:commentRangeEnd w:id="37"/>
      <w:r w:rsidR="000742AA">
        <w:rPr>
          <w:rStyle w:val="CommentReference"/>
        </w:rPr>
        <w:commentReference w:id="37"/>
      </w:r>
      <w:r w:rsidRPr="00F2483C">
        <w:rPr>
          <w:rFonts w:ascii="Arial" w:hAnsi="Arial" w:cs="Arial"/>
          <w:sz w:val="24"/>
          <w:szCs w:val="24"/>
          <w:lang w:val="en-US"/>
        </w:rPr>
        <w:t xml:space="preserve">. </w:t>
      </w:r>
    </w:p>
    <w:p w14:paraId="7A35B81A" w14:textId="38DDE7E6" w:rsidR="003B7EDC" w:rsidRPr="00F2483C" w:rsidRDefault="00975C77" w:rsidP="00F2483C">
      <w:pPr>
        <w:spacing w:line="360" w:lineRule="auto"/>
        <w:rPr>
          <w:rFonts w:ascii="Arial" w:hAnsi="Arial" w:cs="Arial"/>
          <w:sz w:val="24"/>
          <w:szCs w:val="24"/>
          <w:lang w:val="en-US"/>
        </w:rPr>
      </w:pPr>
      <w:r w:rsidRPr="00F2483C">
        <w:rPr>
          <w:rFonts w:ascii="Arial" w:hAnsi="Arial" w:cs="Arial"/>
          <w:sz w:val="24"/>
          <w:szCs w:val="24"/>
          <w:lang w:val="en-US"/>
        </w:rPr>
        <w:t>All the countries experience</w:t>
      </w:r>
      <w:r w:rsidR="006A3D70" w:rsidRPr="00F2483C">
        <w:rPr>
          <w:rFonts w:ascii="Arial" w:hAnsi="Arial" w:cs="Arial"/>
          <w:sz w:val="24"/>
          <w:szCs w:val="24"/>
          <w:lang w:val="en-US"/>
        </w:rPr>
        <w:t xml:space="preserve"> within country</w:t>
      </w:r>
      <w:r w:rsidRPr="00F2483C">
        <w:rPr>
          <w:rFonts w:ascii="Arial" w:hAnsi="Arial" w:cs="Arial"/>
          <w:sz w:val="24"/>
          <w:szCs w:val="24"/>
          <w:lang w:val="en-US"/>
        </w:rPr>
        <w:t xml:space="preserve"> sector-to-sector contagion</w:t>
      </w:r>
      <w:ins w:id="38" w:author="Bonga-Bonga, Lumengo" w:date="2019-06-06T18:32:00Z">
        <w:r w:rsidR="000742AA">
          <w:rPr>
            <w:rFonts w:ascii="Arial" w:hAnsi="Arial" w:cs="Arial"/>
            <w:sz w:val="24"/>
            <w:szCs w:val="24"/>
            <w:lang w:val="en-US"/>
          </w:rPr>
          <w:t xml:space="preserve"> during crisis periods</w:t>
        </w:r>
      </w:ins>
      <w:r w:rsidRPr="00F2483C">
        <w:rPr>
          <w:rFonts w:ascii="Arial" w:hAnsi="Arial" w:cs="Arial"/>
          <w:sz w:val="24"/>
          <w:szCs w:val="24"/>
          <w:lang w:val="en-US"/>
        </w:rPr>
        <w:t xml:space="preserve">. </w:t>
      </w:r>
    </w:p>
    <w:p w14:paraId="79E4C609" w14:textId="77777777" w:rsidR="003B7EDC" w:rsidRPr="00F2483C" w:rsidRDefault="00975C77" w:rsidP="00F2483C">
      <w:pPr>
        <w:spacing w:line="360" w:lineRule="auto"/>
        <w:rPr>
          <w:rFonts w:ascii="Arial" w:hAnsi="Arial" w:cs="Arial"/>
          <w:sz w:val="24"/>
          <w:szCs w:val="24"/>
          <w:lang w:val="en-US"/>
        </w:rPr>
      </w:pPr>
      <w:r w:rsidRPr="00F2483C">
        <w:rPr>
          <w:rFonts w:ascii="Arial" w:hAnsi="Arial" w:cs="Arial"/>
          <w:sz w:val="24"/>
          <w:szCs w:val="24"/>
          <w:lang w:val="en-US"/>
        </w:rPr>
        <w:t>Brazil’</w:t>
      </w:r>
      <w:r w:rsidR="00C71F15" w:rsidRPr="00F2483C">
        <w:rPr>
          <w:rFonts w:ascii="Arial" w:hAnsi="Arial" w:cs="Arial"/>
          <w:sz w:val="24"/>
          <w:szCs w:val="24"/>
          <w:lang w:val="en-US"/>
        </w:rPr>
        <w:t>s Financial</w:t>
      </w:r>
      <w:r w:rsidRPr="00F2483C">
        <w:rPr>
          <w:rFonts w:ascii="Arial" w:hAnsi="Arial" w:cs="Arial"/>
          <w:sz w:val="24"/>
          <w:szCs w:val="24"/>
          <w:lang w:val="en-US"/>
        </w:rPr>
        <w:t xml:space="preserve"> and Industrial sector</w:t>
      </w:r>
      <w:r w:rsidR="006A3D70" w:rsidRPr="00F2483C">
        <w:rPr>
          <w:rFonts w:ascii="Arial" w:hAnsi="Arial" w:cs="Arial"/>
          <w:sz w:val="24"/>
          <w:szCs w:val="24"/>
          <w:lang w:val="en-US"/>
        </w:rPr>
        <w:t xml:space="preserve"> shows strong signs of contagion with all other indices except with the Chinese sector indices. </w:t>
      </w:r>
      <w:commentRangeStart w:id="39"/>
      <w:r w:rsidR="006A3D70" w:rsidRPr="00F2483C">
        <w:rPr>
          <w:rFonts w:ascii="Arial" w:hAnsi="Arial" w:cs="Arial"/>
          <w:sz w:val="24"/>
          <w:szCs w:val="24"/>
          <w:lang w:val="en-US"/>
        </w:rPr>
        <w:t>It’s Resource sector index however only shows contagion effects with Russia’s Resource sector and India’s Financial sector.</w:t>
      </w:r>
      <w:r w:rsidR="003B7EDC" w:rsidRPr="00F2483C">
        <w:rPr>
          <w:rFonts w:ascii="Arial" w:hAnsi="Arial" w:cs="Arial"/>
          <w:sz w:val="24"/>
          <w:szCs w:val="24"/>
          <w:lang w:val="en-US"/>
        </w:rPr>
        <w:t xml:space="preserve"> </w:t>
      </w:r>
      <w:commentRangeEnd w:id="39"/>
      <w:r w:rsidR="000742AA">
        <w:rPr>
          <w:rStyle w:val="CommentReference"/>
        </w:rPr>
        <w:commentReference w:id="39"/>
      </w:r>
    </w:p>
    <w:p w14:paraId="588E4C91" w14:textId="77777777" w:rsidR="00361EB5" w:rsidRPr="00F2483C" w:rsidRDefault="003B7EDC" w:rsidP="00F2483C">
      <w:pPr>
        <w:spacing w:line="360" w:lineRule="auto"/>
        <w:rPr>
          <w:rFonts w:ascii="Arial" w:hAnsi="Arial" w:cs="Arial"/>
          <w:sz w:val="24"/>
          <w:szCs w:val="24"/>
          <w:lang w:val="en-US"/>
        </w:rPr>
      </w:pPr>
      <w:r w:rsidRPr="00F2483C">
        <w:rPr>
          <w:rFonts w:ascii="Arial" w:hAnsi="Arial" w:cs="Arial"/>
          <w:sz w:val="24"/>
          <w:szCs w:val="24"/>
          <w:lang w:val="en-US"/>
        </w:rPr>
        <w:t xml:space="preserve">All of Russia’s sectors </w:t>
      </w:r>
      <w:r w:rsidR="00C71F15" w:rsidRPr="00F2483C">
        <w:rPr>
          <w:rFonts w:ascii="Arial" w:hAnsi="Arial" w:cs="Arial"/>
          <w:sz w:val="24"/>
          <w:szCs w:val="24"/>
          <w:lang w:val="en-US"/>
        </w:rPr>
        <w:t>show a remarkedly similar pattern. Most of the indices experience significant contagion effects with the other sectoral indices in the study, except with the sectoral indices of China.</w:t>
      </w:r>
    </w:p>
    <w:p w14:paraId="661C35E8" w14:textId="77777777" w:rsidR="00C71F15" w:rsidRPr="00F2483C" w:rsidRDefault="00C71F15" w:rsidP="00F2483C">
      <w:pPr>
        <w:spacing w:line="360" w:lineRule="auto"/>
        <w:rPr>
          <w:rFonts w:ascii="Arial" w:hAnsi="Arial" w:cs="Arial"/>
          <w:sz w:val="24"/>
          <w:szCs w:val="24"/>
          <w:lang w:val="en-US"/>
        </w:rPr>
      </w:pPr>
      <w:r w:rsidRPr="00F2483C">
        <w:rPr>
          <w:rFonts w:ascii="Arial" w:hAnsi="Arial" w:cs="Arial"/>
          <w:sz w:val="24"/>
          <w:szCs w:val="24"/>
          <w:lang w:val="en-US"/>
        </w:rPr>
        <w:t>India’s sectoral indices also have a high level of contagion with the other sectors except for the sectors of China. One clear distinction here is India’s Industrial sector that has no contagion effects with the sectors of South Africa.</w:t>
      </w:r>
    </w:p>
    <w:p w14:paraId="634D0050" w14:textId="77777777" w:rsidR="00C71F15" w:rsidRPr="00F2483C" w:rsidRDefault="00C71F15" w:rsidP="00F2483C">
      <w:pPr>
        <w:spacing w:line="360" w:lineRule="auto"/>
        <w:rPr>
          <w:rFonts w:ascii="Arial" w:hAnsi="Arial" w:cs="Arial"/>
          <w:sz w:val="24"/>
          <w:szCs w:val="24"/>
          <w:lang w:val="en-US"/>
        </w:rPr>
      </w:pPr>
      <w:r w:rsidRPr="00F2483C">
        <w:rPr>
          <w:rFonts w:ascii="Arial" w:hAnsi="Arial" w:cs="Arial"/>
          <w:sz w:val="24"/>
          <w:szCs w:val="24"/>
          <w:lang w:val="en-US"/>
        </w:rPr>
        <w:t xml:space="preserve">China provides us with very interesting results. Here we do not observe any contagion effects with the other BRICS nations except with South Africa. </w:t>
      </w:r>
      <w:commentRangeStart w:id="40"/>
      <w:r w:rsidRPr="00F2483C">
        <w:rPr>
          <w:rFonts w:ascii="Arial" w:hAnsi="Arial" w:cs="Arial"/>
          <w:sz w:val="24"/>
          <w:szCs w:val="24"/>
          <w:lang w:val="en-US"/>
        </w:rPr>
        <w:t xml:space="preserve">Within sector and cross sector contagion </w:t>
      </w:r>
      <w:commentRangeEnd w:id="40"/>
      <w:r w:rsidR="003F2D5E">
        <w:rPr>
          <w:rStyle w:val="CommentReference"/>
        </w:rPr>
        <w:commentReference w:id="40"/>
      </w:r>
      <w:r w:rsidRPr="00F2483C">
        <w:rPr>
          <w:rFonts w:ascii="Arial" w:hAnsi="Arial" w:cs="Arial"/>
          <w:sz w:val="24"/>
          <w:szCs w:val="24"/>
          <w:lang w:val="en-US"/>
        </w:rPr>
        <w:t>is observed between the Financial and Industrial sectors of South Africa and China. Within sector contagion is also observed between the Resource sector of the two countries.</w:t>
      </w:r>
    </w:p>
    <w:p w14:paraId="1C11E0A5" w14:textId="77777777" w:rsidR="00C71F15" w:rsidRPr="00F2483C" w:rsidRDefault="00DD6570" w:rsidP="00F2483C">
      <w:pPr>
        <w:spacing w:line="360" w:lineRule="auto"/>
        <w:rPr>
          <w:rFonts w:ascii="Arial" w:hAnsi="Arial" w:cs="Arial"/>
          <w:sz w:val="24"/>
          <w:szCs w:val="24"/>
          <w:lang w:val="en-US"/>
        </w:rPr>
      </w:pPr>
      <w:commentRangeStart w:id="41"/>
      <w:r w:rsidRPr="00F2483C">
        <w:rPr>
          <w:rFonts w:ascii="Arial" w:hAnsi="Arial" w:cs="Arial"/>
          <w:sz w:val="24"/>
          <w:szCs w:val="24"/>
          <w:lang w:val="en-US"/>
        </w:rPr>
        <w:t>South Africa’s sectoral indices display contagion with most other sectoral indices within the BRICS countries. The strongest contagion effects are observed with Russia. All South Africa’s sectors except South Africa’s Financial and Russia’s Industrial sectors experience contagion</w:t>
      </w:r>
      <w:commentRangeEnd w:id="41"/>
      <w:r w:rsidR="003F2D5E">
        <w:rPr>
          <w:rStyle w:val="CommentReference"/>
        </w:rPr>
        <w:commentReference w:id="41"/>
      </w:r>
      <w:r w:rsidRPr="00F2483C">
        <w:rPr>
          <w:rFonts w:ascii="Arial" w:hAnsi="Arial" w:cs="Arial"/>
          <w:sz w:val="24"/>
          <w:szCs w:val="24"/>
          <w:lang w:val="en-US"/>
        </w:rPr>
        <w:t xml:space="preserve">. </w:t>
      </w:r>
    </w:p>
    <w:p w14:paraId="74E3DCC6" w14:textId="6D1338E0" w:rsidR="003B7EDC" w:rsidRPr="00F2483C" w:rsidRDefault="00743C1F" w:rsidP="00F2483C">
      <w:pPr>
        <w:spacing w:line="360" w:lineRule="auto"/>
        <w:rPr>
          <w:rFonts w:ascii="Arial" w:hAnsi="Arial" w:cs="Arial"/>
          <w:sz w:val="24"/>
          <w:szCs w:val="24"/>
          <w:lang w:val="en-US"/>
        </w:rPr>
      </w:pPr>
      <w:r w:rsidRPr="00F2483C">
        <w:rPr>
          <w:rFonts w:ascii="Arial" w:hAnsi="Arial" w:cs="Arial"/>
          <w:sz w:val="24"/>
          <w:szCs w:val="24"/>
          <w:lang w:val="en-US"/>
        </w:rPr>
        <w:t xml:space="preserve">The overall results from Table 4 indicate that contagion does occur within the sectors of the BRICS economy but not in an overall setting. China seems to be decoupled from the contagion effects of the different countries. </w:t>
      </w:r>
      <w:commentRangeStart w:id="42"/>
      <w:r w:rsidRPr="00F2483C">
        <w:rPr>
          <w:rFonts w:ascii="Arial" w:hAnsi="Arial" w:cs="Arial"/>
          <w:sz w:val="24"/>
          <w:szCs w:val="24"/>
          <w:lang w:val="en-US"/>
        </w:rPr>
        <w:t>The only notable contagion effects involving China is observed with South Africa.</w:t>
      </w:r>
      <w:commentRangeEnd w:id="42"/>
      <w:r w:rsidR="003F2D5E">
        <w:rPr>
          <w:rStyle w:val="CommentReference"/>
        </w:rPr>
        <w:commentReference w:id="42"/>
      </w:r>
      <w:r w:rsidRPr="00F2483C">
        <w:rPr>
          <w:rFonts w:ascii="Arial" w:hAnsi="Arial" w:cs="Arial"/>
          <w:sz w:val="24"/>
          <w:szCs w:val="24"/>
          <w:lang w:val="en-US"/>
        </w:rPr>
        <w:t xml:space="preserve"> Contagion is also observed between the sectors of India and mostly Brazil and Russia, </w:t>
      </w:r>
      <w:commentRangeStart w:id="43"/>
      <w:r w:rsidRPr="00F2483C">
        <w:rPr>
          <w:rFonts w:ascii="Arial" w:hAnsi="Arial" w:cs="Arial"/>
          <w:sz w:val="24"/>
          <w:szCs w:val="24"/>
          <w:lang w:val="en-US"/>
        </w:rPr>
        <w:t xml:space="preserve">but not so much with China and South Africa. </w:t>
      </w:r>
      <w:commentRangeEnd w:id="43"/>
      <w:r w:rsidR="003F2D5E">
        <w:rPr>
          <w:rStyle w:val="CommentReference"/>
        </w:rPr>
        <w:commentReference w:id="43"/>
      </w:r>
      <w:r w:rsidR="003E7331" w:rsidRPr="00F2483C">
        <w:rPr>
          <w:rFonts w:ascii="Arial" w:hAnsi="Arial" w:cs="Arial"/>
          <w:sz w:val="24"/>
          <w:szCs w:val="24"/>
          <w:lang w:val="en-US"/>
        </w:rPr>
        <w:t xml:space="preserve">The results in this paper suggest that in some cases BRICS can be considered as a heterogeneous asset class but that care needs to be taken </w:t>
      </w:r>
      <w:r w:rsidR="003E7331" w:rsidRPr="00F2483C">
        <w:rPr>
          <w:rFonts w:ascii="Arial" w:hAnsi="Arial" w:cs="Arial"/>
          <w:sz w:val="24"/>
          <w:szCs w:val="24"/>
          <w:lang w:val="en-US"/>
        </w:rPr>
        <w:lastRenderedPageBreak/>
        <w:t xml:space="preserve">in the selection of what assets to include </w:t>
      </w:r>
      <w:r w:rsidR="00B06F7D" w:rsidRPr="00F2483C">
        <w:rPr>
          <w:rFonts w:ascii="Arial" w:hAnsi="Arial" w:cs="Arial"/>
          <w:sz w:val="24"/>
          <w:szCs w:val="24"/>
          <w:lang w:val="en-US"/>
        </w:rPr>
        <w:t>to ensure a well-diversified portfolio</w:t>
      </w:r>
      <w:r w:rsidR="003E7331" w:rsidRPr="00F2483C">
        <w:rPr>
          <w:rFonts w:ascii="Arial" w:hAnsi="Arial" w:cs="Arial"/>
          <w:sz w:val="24"/>
          <w:szCs w:val="24"/>
          <w:lang w:val="en-US"/>
        </w:rPr>
        <w:t xml:space="preserve">. The results in this paper are in line with the results of </w:t>
      </w:r>
      <w:r w:rsidR="003E7331" w:rsidRPr="00F2483C">
        <w:rPr>
          <w:rFonts w:ascii="Arial" w:hAnsi="Arial" w:cs="Arial"/>
          <w:noProof/>
          <w:sz w:val="24"/>
          <w:szCs w:val="24"/>
        </w:rPr>
        <w:t>Ahmad, Mishra and Daly (2018) who found the BRIC countries to be a heterogeneous asset class and that China and India provide additional opportunities for diversification when compared to the sectors of Brazil and Russia.</w:t>
      </w:r>
    </w:p>
    <w:p w14:paraId="64999907" w14:textId="77777777" w:rsidR="007F03D2" w:rsidRPr="00F2483C" w:rsidRDefault="00676B88" w:rsidP="00F2483C">
      <w:pPr>
        <w:pStyle w:val="Heading1"/>
        <w:spacing w:line="360" w:lineRule="auto"/>
        <w:rPr>
          <w:rFonts w:ascii="Arial" w:hAnsi="Arial" w:cs="Arial"/>
        </w:rPr>
      </w:pPr>
      <w:r w:rsidRPr="00F2483C">
        <w:rPr>
          <w:rFonts w:ascii="Arial" w:hAnsi="Arial" w:cs="Arial"/>
        </w:rPr>
        <w:t xml:space="preserve">5. Conclusion </w:t>
      </w:r>
    </w:p>
    <w:p w14:paraId="7390A08B" w14:textId="77777777" w:rsidR="00676B88" w:rsidRPr="00F2483C" w:rsidRDefault="00676B88" w:rsidP="00F2483C">
      <w:pPr>
        <w:spacing w:line="360" w:lineRule="auto"/>
        <w:rPr>
          <w:rFonts w:ascii="Arial" w:hAnsi="Arial" w:cs="Arial"/>
          <w:sz w:val="24"/>
          <w:szCs w:val="24"/>
          <w:lang w:val="en-US"/>
        </w:rPr>
      </w:pPr>
    </w:p>
    <w:p w14:paraId="0E6BF022" w14:textId="77777777" w:rsidR="006E0212" w:rsidRPr="00F2483C" w:rsidRDefault="006E0212" w:rsidP="00F2483C">
      <w:pPr>
        <w:spacing w:line="360" w:lineRule="auto"/>
        <w:rPr>
          <w:rFonts w:ascii="Arial" w:hAnsi="Arial" w:cs="Arial"/>
          <w:sz w:val="24"/>
          <w:szCs w:val="24"/>
          <w:lang w:val="en-US"/>
        </w:rPr>
      </w:pPr>
      <w:r w:rsidRPr="00F2483C">
        <w:rPr>
          <w:rFonts w:ascii="Arial" w:hAnsi="Arial" w:cs="Arial"/>
          <w:sz w:val="24"/>
          <w:szCs w:val="24"/>
          <w:lang w:val="en-US"/>
        </w:rPr>
        <w:t>This paper assesses the levels of contagion between the Financial, Resource and Industrial sectors of the BRICS (Brazil, Russia, India, China and South Africa) countries using a regular vine copula model. Contagion is measured by considering the significance of the tail dependence coefficients</w:t>
      </w:r>
      <w:r w:rsidR="00B658AA">
        <w:rPr>
          <w:rFonts w:ascii="Arial" w:hAnsi="Arial" w:cs="Arial"/>
          <w:sz w:val="24"/>
          <w:szCs w:val="24"/>
          <w:lang w:val="en-US"/>
        </w:rPr>
        <w:t xml:space="preserve"> (</w:t>
      </w:r>
      <w:r w:rsidR="00B658AA" w:rsidRPr="00F2483C">
        <w:rPr>
          <w:rFonts w:ascii="Arial" w:hAnsi="Arial" w:cs="Arial"/>
          <w:sz w:val="24"/>
          <w:szCs w:val="24"/>
          <w:lang w:val="en-US"/>
        </w:rPr>
        <w:t>TDC</w:t>
      </w:r>
      <w:r w:rsidR="00B658AA">
        <w:rPr>
          <w:rFonts w:ascii="Arial" w:hAnsi="Arial" w:cs="Arial"/>
          <w:sz w:val="24"/>
          <w:szCs w:val="24"/>
          <w:lang w:val="en-US"/>
        </w:rPr>
        <w:t>’s)</w:t>
      </w:r>
      <w:r w:rsidRPr="00F2483C">
        <w:rPr>
          <w:rFonts w:ascii="Arial" w:hAnsi="Arial" w:cs="Arial"/>
          <w:sz w:val="24"/>
          <w:szCs w:val="24"/>
          <w:lang w:val="en-US"/>
        </w:rPr>
        <w:t>.</w:t>
      </w:r>
    </w:p>
    <w:p w14:paraId="5DE7F0BD" w14:textId="77777777" w:rsidR="00B06F7D" w:rsidRPr="00F2483C" w:rsidRDefault="006E0212" w:rsidP="00F2483C">
      <w:pPr>
        <w:spacing w:line="360" w:lineRule="auto"/>
        <w:rPr>
          <w:rFonts w:ascii="Arial" w:hAnsi="Arial" w:cs="Arial"/>
          <w:sz w:val="24"/>
          <w:szCs w:val="24"/>
          <w:lang w:val="en-US"/>
        </w:rPr>
      </w:pPr>
      <w:r w:rsidRPr="00F2483C">
        <w:rPr>
          <w:rFonts w:ascii="Arial" w:hAnsi="Arial" w:cs="Arial"/>
          <w:sz w:val="24"/>
          <w:szCs w:val="24"/>
          <w:lang w:val="en-US"/>
        </w:rPr>
        <w:t xml:space="preserve">Upper </w:t>
      </w:r>
      <w:r w:rsidR="00B658AA" w:rsidRPr="00F2483C">
        <w:rPr>
          <w:rFonts w:ascii="Arial" w:hAnsi="Arial" w:cs="Arial"/>
          <w:sz w:val="24"/>
          <w:szCs w:val="24"/>
          <w:lang w:val="en-US"/>
        </w:rPr>
        <w:t>TDC</w:t>
      </w:r>
      <w:r w:rsidR="00B658AA">
        <w:rPr>
          <w:rFonts w:ascii="Arial" w:hAnsi="Arial" w:cs="Arial"/>
          <w:sz w:val="24"/>
          <w:szCs w:val="24"/>
          <w:lang w:val="en-US"/>
        </w:rPr>
        <w:t>’s</w:t>
      </w:r>
      <w:r w:rsidRPr="00F2483C">
        <w:rPr>
          <w:rFonts w:ascii="Arial" w:hAnsi="Arial" w:cs="Arial"/>
          <w:sz w:val="24"/>
          <w:szCs w:val="24"/>
          <w:lang w:val="en-US"/>
        </w:rPr>
        <w:t xml:space="preserve"> were found to be insignificant in most cases. The only cases where it was observed to be significant are between sectors that are within the same country. </w:t>
      </w:r>
      <w:r w:rsidR="00B06F7D" w:rsidRPr="00F2483C">
        <w:rPr>
          <w:rFonts w:ascii="Arial" w:hAnsi="Arial" w:cs="Arial"/>
          <w:sz w:val="24"/>
          <w:szCs w:val="24"/>
          <w:lang w:val="en-US"/>
        </w:rPr>
        <w:t xml:space="preserve">This result indicates that cross country contagion is not observed during times of large index appreciation. The opposite is observed when the lower </w:t>
      </w:r>
      <w:r w:rsidR="00B658AA" w:rsidRPr="00F2483C">
        <w:rPr>
          <w:rFonts w:ascii="Arial" w:hAnsi="Arial" w:cs="Arial"/>
          <w:sz w:val="24"/>
          <w:szCs w:val="24"/>
          <w:lang w:val="en-US"/>
        </w:rPr>
        <w:t>TDC</w:t>
      </w:r>
      <w:r w:rsidR="00B658AA">
        <w:rPr>
          <w:rFonts w:ascii="Arial" w:hAnsi="Arial" w:cs="Arial"/>
          <w:sz w:val="24"/>
          <w:szCs w:val="24"/>
          <w:lang w:val="en-US"/>
        </w:rPr>
        <w:t>’s</w:t>
      </w:r>
      <w:r w:rsidR="00B658AA" w:rsidRPr="00F2483C">
        <w:rPr>
          <w:rFonts w:ascii="Arial" w:hAnsi="Arial" w:cs="Arial"/>
          <w:sz w:val="24"/>
          <w:szCs w:val="24"/>
          <w:lang w:val="en-US"/>
        </w:rPr>
        <w:t xml:space="preserve"> </w:t>
      </w:r>
      <w:r w:rsidR="00B06F7D" w:rsidRPr="00F2483C">
        <w:rPr>
          <w:rFonts w:ascii="Arial" w:hAnsi="Arial" w:cs="Arial"/>
          <w:sz w:val="24"/>
          <w:szCs w:val="24"/>
          <w:lang w:val="en-US"/>
        </w:rPr>
        <w:t xml:space="preserve">are considered. In most cases the lower </w:t>
      </w:r>
      <w:r w:rsidR="00B658AA" w:rsidRPr="00F2483C">
        <w:rPr>
          <w:rFonts w:ascii="Arial" w:hAnsi="Arial" w:cs="Arial"/>
          <w:sz w:val="24"/>
          <w:szCs w:val="24"/>
          <w:lang w:val="en-US"/>
        </w:rPr>
        <w:t>TDC</w:t>
      </w:r>
      <w:r w:rsidR="00B658AA">
        <w:rPr>
          <w:rFonts w:ascii="Arial" w:hAnsi="Arial" w:cs="Arial"/>
          <w:sz w:val="24"/>
          <w:szCs w:val="24"/>
          <w:lang w:val="en-US"/>
        </w:rPr>
        <w:t>’s</w:t>
      </w:r>
      <w:r w:rsidR="00B658AA" w:rsidRPr="00F2483C">
        <w:rPr>
          <w:rFonts w:ascii="Arial" w:hAnsi="Arial" w:cs="Arial"/>
          <w:sz w:val="24"/>
          <w:szCs w:val="24"/>
          <w:lang w:val="en-US"/>
        </w:rPr>
        <w:t xml:space="preserve"> </w:t>
      </w:r>
      <w:r w:rsidR="00B06F7D" w:rsidRPr="00F2483C">
        <w:rPr>
          <w:rFonts w:ascii="Arial" w:hAnsi="Arial" w:cs="Arial"/>
          <w:sz w:val="24"/>
          <w:szCs w:val="24"/>
          <w:lang w:val="en-US"/>
        </w:rPr>
        <w:t xml:space="preserve">were significant at a 1% or 5% level, indicating that within country and cross country contagion is observed during periods of large index depreciation, i.e. when the markets are in distress. This implies that the advantages of diversification are greatly reduced within some of the BRICS sectors and care needs to be taken when these indices are used for this purpose. </w:t>
      </w:r>
    </w:p>
    <w:p w14:paraId="260B58D4" w14:textId="77777777" w:rsidR="006E0212" w:rsidRPr="00F2483C" w:rsidRDefault="006E0212" w:rsidP="00F2483C">
      <w:pPr>
        <w:spacing w:line="360" w:lineRule="auto"/>
        <w:rPr>
          <w:rFonts w:ascii="Arial" w:hAnsi="Arial" w:cs="Arial"/>
          <w:noProof/>
          <w:sz w:val="24"/>
          <w:szCs w:val="24"/>
        </w:rPr>
      </w:pPr>
      <w:r w:rsidRPr="00F2483C">
        <w:rPr>
          <w:rFonts w:ascii="Arial" w:hAnsi="Arial" w:cs="Arial"/>
          <w:sz w:val="24"/>
          <w:szCs w:val="24"/>
          <w:lang w:val="en-US"/>
        </w:rPr>
        <w:t xml:space="preserve">The study shows that the sectoral indices of China experience the smallest amount of contagion. </w:t>
      </w:r>
      <w:r w:rsidR="00B06F7D" w:rsidRPr="00F2483C">
        <w:rPr>
          <w:rFonts w:ascii="Arial" w:hAnsi="Arial" w:cs="Arial"/>
          <w:sz w:val="24"/>
          <w:szCs w:val="24"/>
          <w:lang w:val="en-US"/>
        </w:rPr>
        <w:t xml:space="preserve">After China, India experiences the lowest contagion levels. These results are in line with studies such as </w:t>
      </w:r>
      <w:r w:rsidR="00B06F7D" w:rsidRPr="00F2483C">
        <w:rPr>
          <w:rFonts w:ascii="Arial" w:hAnsi="Arial" w:cs="Arial"/>
          <w:noProof/>
          <w:sz w:val="24"/>
          <w:szCs w:val="24"/>
        </w:rPr>
        <w:t>Ahmad, Mishra and Daly (2018) who indicate that these two countries can be used in portfolio allocation.</w:t>
      </w:r>
    </w:p>
    <w:p w14:paraId="1C5B9283" w14:textId="77777777" w:rsidR="00B67F17" w:rsidRPr="00F2483C" w:rsidRDefault="00FF5C24" w:rsidP="00F2483C">
      <w:pPr>
        <w:spacing w:line="360" w:lineRule="auto"/>
        <w:rPr>
          <w:rFonts w:ascii="Arial" w:hAnsi="Arial" w:cs="Arial"/>
          <w:sz w:val="24"/>
          <w:szCs w:val="24"/>
        </w:rPr>
      </w:pPr>
      <w:r w:rsidRPr="00F2483C">
        <w:rPr>
          <w:rFonts w:ascii="Arial" w:hAnsi="Arial" w:cs="Arial"/>
          <w:noProof/>
          <w:sz w:val="24"/>
          <w:szCs w:val="24"/>
        </w:rPr>
        <w:t xml:space="preserve">The findings of this paper should be of interest for investors and portfolio managers if they are considering using BRICS as a method for portfolio diversification. </w:t>
      </w:r>
    </w:p>
    <w:p w14:paraId="001068BC" w14:textId="77777777" w:rsidR="0042343B" w:rsidRPr="00F2483C" w:rsidRDefault="00752F66" w:rsidP="0031484D">
      <w:pPr>
        <w:spacing w:line="360" w:lineRule="auto"/>
        <w:rPr>
          <w:rFonts w:ascii="Arial" w:hAnsi="Arial" w:cs="Arial"/>
          <w:color w:val="FFFFFF" w:themeColor="background1"/>
          <w:sz w:val="16"/>
          <w:szCs w:val="16"/>
        </w:rPr>
      </w:pPr>
      <w:sdt>
        <w:sdtPr>
          <w:rPr>
            <w:rFonts w:ascii="Arial" w:hAnsi="Arial" w:cs="Arial"/>
            <w:color w:val="FFFFFF" w:themeColor="background1"/>
            <w:sz w:val="16"/>
            <w:szCs w:val="16"/>
            <w:lang w:val="en-US"/>
          </w:rPr>
          <w:id w:val="-343556128"/>
          <w:citation/>
        </w:sdtPr>
        <w:sdtEndPr/>
        <w:sdtContent>
          <w:r w:rsidR="00370B38" w:rsidRPr="00F2483C">
            <w:rPr>
              <w:rFonts w:ascii="Arial" w:hAnsi="Arial" w:cs="Arial"/>
              <w:color w:val="FFFFFF" w:themeColor="background1"/>
              <w:sz w:val="16"/>
              <w:szCs w:val="16"/>
              <w:lang w:val="en-US"/>
            </w:rPr>
            <w:fldChar w:fldCharType="begin"/>
          </w:r>
          <w:r w:rsidR="00370B38" w:rsidRPr="00F2483C">
            <w:rPr>
              <w:rFonts w:ascii="Arial" w:hAnsi="Arial" w:cs="Arial"/>
              <w:color w:val="FFFFFF" w:themeColor="background1"/>
              <w:sz w:val="16"/>
              <w:szCs w:val="16"/>
            </w:rPr>
            <w:instrText xml:space="preserve"> CITATION Har97 \l 7177 </w:instrText>
          </w:r>
          <w:r w:rsidR="00370B38" w:rsidRPr="00F2483C">
            <w:rPr>
              <w:rFonts w:ascii="Arial" w:hAnsi="Arial" w:cs="Arial"/>
              <w:color w:val="FFFFFF" w:themeColor="background1"/>
              <w:sz w:val="16"/>
              <w:szCs w:val="16"/>
              <w:lang w:val="en-US"/>
            </w:rPr>
            <w:fldChar w:fldCharType="separate"/>
          </w:r>
          <w:r w:rsidR="00676B88" w:rsidRPr="00F2483C">
            <w:rPr>
              <w:rFonts w:ascii="Arial" w:hAnsi="Arial" w:cs="Arial"/>
              <w:noProof/>
              <w:color w:val="FFFFFF" w:themeColor="background1"/>
              <w:sz w:val="16"/>
              <w:szCs w:val="16"/>
            </w:rPr>
            <w:t>(Joe, 1997)</w:t>
          </w:r>
          <w:r w:rsidR="00370B38" w:rsidRPr="00F2483C">
            <w:rPr>
              <w:rFonts w:ascii="Arial" w:hAnsi="Arial" w:cs="Arial"/>
              <w:color w:val="FFFFFF" w:themeColor="background1"/>
              <w:sz w:val="16"/>
              <w:szCs w:val="16"/>
              <w:lang w:val="en-US"/>
            </w:rPr>
            <w:fldChar w:fldCharType="end"/>
          </w:r>
        </w:sdtContent>
      </w:sdt>
      <w:sdt>
        <w:sdtPr>
          <w:rPr>
            <w:rFonts w:ascii="Arial" w:hAnsi="Arial" w:cs="Arial"/>
            <w:color w:val="FFFFFF" w:themeColor="background1"/>
            <w:sz w:val="16"/>
            <w:szCs w:val="16"/>
            <w:lang w:val="en-US"/>
          </w:rPr>
          <w:id w:val="-1115521415"/>
          <w:citation/>
        </w:sdtPr>
        <w:sdtEndPr/>
        <w:sdtContent>
          <w:r w:rsidR="00E76EEA" w:rsidRPr="00F2483C">
            <w:rPr>
              <w:rFonts w:ascii="Arial" w:hAnsi="Arial" w:cs="Arial"/>
              <w:color w:val="FFFFFF" w:themeColor="background1"/>
              <w:sz w:val="16"/>
              <w:szCs w:val="16"/>
              <w:lang w:val="en-US"/>
            </w:rPr>
            <w:fldChar w:fldCharType="begin"/>
          </w:r>
          <w:r w:rsidR="00E76EEA" w:rsidRPr="00F2483C">
            <w:rPr>
              <w:rFonts w:ascii="Arial" w:hAnsi="Arial" w:cs="Arial"/>
              <w:color w:val="FFFFFF" w:themeColor="background1"/>
              <w:sz w:val="16"/>
              <w:szCs w:val="16"/>
            </w:rPr>
            <w:instrText xml:space="preserve"> CITATION Skl59 \l 7177 </w:instrText>
          </w:r>
          <w:r w:rsidR="00E76EEA" w:rsidRPr="00F2483C">
            <w:rPr>
              <w:rFonts w:ascii="Arial" w:hAnsi="Arial" w:cs="Arial"/>
              <w:color w:val="FFFFFF" w:themeColor="background1"/>
              <w:sz w:val="16"/>
              <w:szCs w:val="16"/>
              <w:lang w:val="en-US"/>
            </w:rPr>
            <w:fldChar w:fldCharType="separate"/>
          </w:r>
          <w:r w:rsidR="00676B88" w:rsidRPr="00F2483C">
            <w:rPr>
              <w:rFonts w:ascii="Arial" w:hAnsi="Arial" w:cs="Arial"/>
              <w:noProof/>
              <w:color w:val="FFFFFF" w:themeColor="background1"/>
              <w:sz w:val="16"/>
              <w:szCs w:val="16"/>
            </w:rPr>
            <w:t>(Sklar, 1959)</w:t>
          </w:r>
          <w:r w:rsidR="00E76EEA" w:rsidRPr="00F2483C">
            <w:rPr>
              <w:rFonts w:ascii="Arial" w:hAnsi="Arial" w:cs="Arial"/>
              <w:color w:val="FFFFFF" w:themeColor="background1"/>
              <w:sz w:val="16"/>
              <w:szCs w:val="16"/>
              <w:lang w:val="en-US"/>
            </w:rPr>
            <w:fldChar w:fldCharType="end"/>
          </w:r>
        </w:sdtContent>
      </w:sdt>
      <w:sdt>
        <w:sdtPr>
          <w:rPr>
            <w:rFonts w:ascii="Arial" w:eastAsiaTheme="minorEastAsia" w:hAnsi="Arial" w:cs="Arial"/>
            <w:color w:val="FFFFFF" w:themeColor="background1"/>
            <w:sz w:val="16"/>
            <w:szCs w:val="16"/>
            <w:lang w:val="en-US"/>
          </w:rPr>
          <w:id w:val="1652953728"/>
          <w:citation/>
        </w:sdtPr>
        <w:sdtEndPr/>
        <w:sdtContent>
          <w:r w:rsidR="00FA29CD" w:rsidRPr="00F2483C">
            <w:rPr>
              <w:rFonts w:ascii="Arial" w:eastAsiaTheme="minorEastAsia" w:hAnsi="Arial" w:cs="Arial"/>
              <w:color w:val="FFFFFF" w:themeColor="background1"/>
              <w:sz w:val="16"/>
              <w:szCs w:val="16"/>
              <w:lang w:val="en-US"/>
            </w:rPr>
            <w:fldChar w:fldCharType="begin"/>
          </w:r>
          <w:r w:rsidR="00FA29CD" w:rsidRPr="00F2483C">
            <w:rPr>
              <w:rFonts w:ascii="Arial" w:eastAsiaTheme="minorEastAsia" w:hAnsi="Arial" w:cs="Arial"/>
              <w:color w:val="FFFFFF" w:themeColor="background1"/>
              <w:sz w:val="16"/>
              <w:szCs w:val="16"/>
            </w:rPr>
            <w:instrText xml:space="preserve"> CITATION Bed02 \l 7177 </w:instrText>
          </w:r>
          <w:r w:rsidR="00FA29CD" w:rsidRPr="00F2483C">
            <w:rPr>
              <w:rFonts w:ascii="Arial" w:eastAsiaTheme="minorEastAsia" w:hAnsi="Arial" w:cs="Arial"/>
              <w:color w:val="FFFFFF" w:themeColor="background1"/>
              <w:sz w:val="16"/>
              <w:szCs w:val="16"/>
              <w:lang w:val="en-US"/>
            </w:rPr>
            <w:fldChar w:fldCharType="separate"/>
          </w:r>
          <w:r w:rsidR="00676B88" w:rsidRPr="00F2483C">
            <w:rPr>
              <w:rFonts w:ascii="Arial" w:eastAsiaTheme="minorEastAsia" w:hAnsi="Arial" w:cs="Arial"/>
              <w:noProof/>
              <w:color w:val="FFFFFF" w:themeColor="background1"/>
              <w:sz w:val="16"/>
              <w:szCs w:val="16"/>
            </w:rPr>
            <w:t>(Bedford &amp; Cooke, Vines - a new graphical model for dependent random variables, 2002)</w:t>
          </w:r>
          <w:r w:rsidR="00FA29CD" w:rsidRPr="00F2483C">
            <w:rPr>
              <w:rFonts w:ascii="Arial" w:eastAsiaTheme="minorEastAsia" w:hAnsi="Arial" w:cs="Arial"/>
              <w:color w:val="FFFFFF" w:themeColor="background1"/>
              <w:sz w:val="16"/>
              <w:szCs w:val="16"/>
              <w:lang w:val="en-US"/>
            </w:rPr>
            <w:fldChar w:fldCharType="end"/>
          </w:r>
        </w:sdtContent>
      </w:sdt>
      <w:sdt>
        <w:sdtPr>
          <w:rPr>
            <w:rFonts w:ascii="Arial" w:eastAsiaTheme="minorEastAsia" w:hAnsi="Arial" w:cs="Arial"/>
            <w:color w:val="FFFFFF" w:themeColor="background1"/>
            <w:sz w:val="16"/>
            <w:szCs w:val="16"/>
            <w:lang w:val="en-US"/>
          </w:rPr>
          <w:id w:val="214177193"/>
          <w:citation/>
        </w:sdtPr>
        <w:sdtEndPr/>
        <w:sdtContent>
          <w:r w:rsidR="00496D9B" w:rsidRPr="00F2483C">
            <w:rPr>
              <w:rFonts w:ascii="Arial" w:eastAsiaTheme="minorEastAsia" w:hAnsi="Arial" w:cs="Arial"/>
              <w:color w:val="FFFFFF" w:themeColor="background1"/>
              <w:sz w:val="16"/>
              <w:szCs w:val="16"/>
              <w:lang w:val="en-US"/>
            </w:rPr>
            <w:fldChar w:fldCharType="begin"/>
          </w:r>
          <w:r w:rsidR="00496D9B" w:rsidRPr="00F2483C">
            <w:rPr>
              <w:rFonts w:ascii="Arial" w:eastAsiaTheme="minorEastAsia" w:hAnsi="Arial" w:cs="Arial"/>
              <w:color w:val="FFFFFF" w:themeColor="background1"/>
              <w:sz w:val="16"/>
              <w:szCs w:val="16"/>
            </w:rPr>
            <w:instrText xml:space="preserve"> CITATION Tim01 \l 7177 </w:instrText>
          </w:r>
          <w:r w:rsidR="00496D9B" w:rsidRPr="00F2483C">
            <w:rPr>
              <w:rFonts w:ascii="Arial" w:eastAsiaTheme="minorEastAsia" w:hAnsi="Arial" w:cs="Arial"/>
              <w:color w:val="FFFFFF" w:themeColor="background1"/>
              <w:sz w:val="16"/>
              <w:szCs w:val="16"/>
              <w:lang w:val="en-US"/>
            </w:rPr>
            <w:fldChar w:fldCharType="separate"/>
          </w:r>
          <w:r w:rsidR="00676B88" w:rsidRPr="00F2483C">
            <w:rPr>
              <w:rFonts w:ascii="Arial" w:eastAsiaTheme="minorEastAsia" w:hAnsi="Arial" w:cs="Arial"/>
              <w:noProof/>
              <w:color w:val="FFFFFF" w:themeColor="background1"/>
              <w:sz w:val="16"/>
              <w:szCs w:val="16"/>
            </w:rPr>
            <w:t>(Bedford &amp; Cooke, Probability Density Decomposition for Conditionally Dependent Random Variables Modeled by Vines, 2001)</w:t>
          </w:r>
          <w:r w:rsidR="00496D9B" w:rsidRPr="00F2483C">
            <w:rPr>
              <w:rFonts w:ascii="Arial" w:eastAsiaTheme="minorEastAsia" w:hAnsi="Arial" w:cs="Arial"/>
              <w:color w:val="FFFFFF" w:themeColor="background1"/>
              <w:sz w:val="16"/>
              <w:szCs w:val="16"/>
              <w:lang w:val="en-US"/>
            </w:rPr>
            <w:fldChar w:fldCharType="end"/>
          </w:r>
        </w:sdtContent>
      </w:sdt>
      <w:sdt>
        <w:sdtPr>
          <w:rPr>
            <w:rFonts w:ascii="Arial" w:hAnsi="Arial" w:cs="Arial"/>
            <w:color w:val="FFFFFF" w:themeColor="background1"/>
            <w:sz w:val="16"/>
            <w:szCs w:val="16"/>
          </w:rPr>
          <w:id w:val="-1686593362"/>
          <w:citation/>
        </w:sdtPr>
        <w:sdtEndPr/>
        <w:sdtContent>
          <w:r w:rsidR="00F65C72" w:rsidRPr="00F2483C">
            <w:rPr>
              <w:rFonts w:ascii="Arial" w:hAnsi="Arial" w:cs="Arial"/>
              <w:color w:val="FFFFFF" w:themeColor="background1"/>
              <w:sz w:val="16"/>
              <w:szCs w:val="16"/>
            </w:rPr>
            <w:fldChar w:fldCharType="begin"/>
          </w:r>
          <w:r w:rsidR="00F65C72" w:rsidRPr="00F2483C">
            <w:rPr>
              <w:rFonts w:ascii="Arial" w:eastAsiaTheme="minorEastAsia" w:hAnsi="Arial" w:cs="Arial"/>
              <w:color w:val="FFFFFF" w:themeColor="background1"/>
              <w:sz w:val="16"/>
              <w:szCs w:val="16"/>
            </w:rPr>
            <w:instrText xml:space="preserve"> CITATION PDe80 \l 7177 </w:instrText>
          </w:r>
          <w:r w:rsidR="00F65C72" w:rsidRPr="00F2483C">
            <w:rPr>
              <w:rFonts w:ascii="Arial" w:hAnsi="Arial" w:cs="Arial"/>
              <w:color w:val="FFFFFF" w:themeColor="background1"/>
              <w:sz w:val="16"/>
              <w:szCs w:val="16"/>
            </w:rPr>
            <w:fldChar w:fldCharType="separate"/>
          </w:r>
          <w:r w:rsidR="00676B88" w:rsidRPr="00F2483C">
            <w:rPr>
              <w:rFonts w:ascii="Arial" w:eastAsiaTheme="minorEastAsia" w:hAnsi="Arial" w:cs="Arial"/>
              <w:noProof/>
              <w:color w:val="FFFFFF" w:themeColor="background1"/>
              <w:sz w:val="16"/>
              <w:szCs w:val="16"/>
            </w:rPr>
            <w:t>(Deheuvels, 1980)</w:t>
          </w:r>
          <w:r w:rsidR="00F65C72" w:rsidRPr="00F2483C">
            <w:rPr>
              <w:rFonts w:ascii="Arial" w:hAnsi="Arial" w:cs="Arial"/>
              <w:color w:val="FFFFFF" w:themeColor="background1"/>
              <w:sz w:val="16"/>
              <w:szCs w:val="16"/>
            </w:rPr>
            <w:fldChar w:fldCharType="end"/>
          </w:r>
        </w:sdtContent>
      </w:sdt>
      <w:sdt>
        <w:sdtPr>
          <w:rPr>
            <w:rFonts w:ascii="Arial" w:hAnsi="Arial" w:cs="Arial"/>
            <w:color w:val="FFFFFF" w:themeColor="background1"/>
            <w:sz w:val="16"/>
            <w:szCs w:val="16"/>
          </w:rPr>
          <w:id w:val="1830636380"/>
          <w:citation/>
        </w:sdtPr>
        <w:sdtEndPr/>
        <w:sdtContent>
          <w:r w:rsidR="0042343B" w:rsidRPr="00F2483C">
            <w:rPr>
              <w:rFonts w:ascii="Arial" w:hAnsi="Arial" w:cs="Arial"/>
              <w:color w:val="FFFFFF" w:themeColor="background1"/>
              <w:sz w:val="16"/>
              <w:szCs w:val="16"/>
            </w:rPr>
            <w:fldChar w:fldCharType="begin"/>
          </w:r>
          <w:r w:rsidR="0042343B" w:rsidRPr="00F2483C">
            <w:rPr>
              <w:rFonts w:ascii="Arial" w:hAnsi="Arial" w:cs="Arial"/>
              <w:color w:val="FFFFFF" w:themeColor="background1"/>
              <w:sz w:val="16"/>
              <w:szCs w:val="16"/>
            </w:rPr>
            <w:instrText xml:space="preserve"> CITATION Mug17 \l 7177 </w:instrText>
          </w:r>
          <w:r w:rsidR="0042343B" w:rsidRPr="00F2483C">
            <w:rPr>
              <w:rFonts w:ascii="Arial" w:hAnsi="Arial" w:cs="Arial"/>
              <w:color w:val="FFFFFF" w:themeColor="background1"/>
              <w:sz w:val="16"/>
              <w:szCs w:val="16"/>
            </w:rPr>
            <w:fldChar w:fldCharType="separate"/>
          </w:r>
          <w:r w:rsidR="00676B88" w:rsidRPr="00F2483C">
            <w:rPr>
              <w:rFonts w:ascii="Arial" w:hAnsi="Arial" w:cs="Arial"/>
              <w:noProof/>
              <w:color w:val="FFFFFF" w:themeColor="background1"/>
              <w:sz w:val="16"/>
              <w:szCs w:val="16"/>
            </w:rPr>
            <w:t>(Mugova, 2017)</w:t>
          </w:r>
          <w:r w:rsidR="0042343B" w:rsidRPr="00F2483C">
            <w:rPr>
              <w:rFonts w:ascii="Arial" w:hAnsi="Arial" w:cs="Arial"/>
              <w:color w:val="FFFFFF" w:themeColor="background1"/>
              <w:sz w:val="16"/>
              <w:szCs w:val="16"/>
            </w:rPr>
            <w:fldChar w:fldCharType="end"/>
          </w:r>
        </w:sdtContent>
      </w:sdt>
      <w:sdt>
        <w:sdtPr>
          <w:rPr>
            <w:rFonts w:ascii="Arial" w:hAnsi="Arial" w:cs="Arial"/>
            <w:color w:val="FFFFFF" w:themeColor="background1"/>
            <w:sz w:val="16"/>
            <w:szCs w:val="16"/>
          </w:rPr>
          <w:id w:val="383297984"/>
          <w:citation/>
        </w:sdtPr>
        <w:sdtEndPr/>
        <w:sdtContent>
          <w:r w:rsidR="0042343B" w:rsidRPr="00F2483C">
            <w:rPr>
              <w:rFonts w:ascii="Arial" w:hAnsi="Arial" w:cs="Arial"/>
              <w:color w:val="FFFFFF" w:themeColor="background1"/>
              <w:sz w:val="16"/>
              <w:szCs w:val="16"/>
            </w:rPr>
            <w:fldChar w:fldCharType="begin"/>
          </w:r>
          <w:r w:rsidR="0042343B" w:rsidRPr="00F2483C">
            <w:rPr>
              <w:rFonts w:ascii="Arial" w:hAnsi="Arial" w:cs="Arial"/>
              <w:color w:val="FFFFFF" w:themeColor="background1"/>
              <w:sz w:val="16"/>
              <w:szCs w:val="16"/>
            </w:rPr>
            <w:instrText xml:space="preserve"> CITATION Kıv16 \l 7177 </w:instrText>
          </w:r>
          <w:r w:rsidR="0042343B" w:rsidRPr="00F2483C">
            <w:rPr>
              <w:rFonts w:ascii="Arial" w:hAnsi="Arial" w:cs="Arial"/>
              <w:color w:val="FFFFFF" w:themeColor="background1"/>
              <w:sz w:val="16"/>
              <w:szCs w:val="16"/>
            </w:rPr>
            <w:fldChar w:fldCharType="separate"/>
          </w:r>
          <w:r w:rsidR="00676B88" w:rsidRPr="00F2483C">
            <w:rPr>
              <w:rFonts w:ascii="Arial" w:hAnsi="Arial" w:cs="Arial"/>
              <w:noProof/>
              <w:color w:val="FFFFFF" w:themeColor="background1"/>
              <w:sz w:val="16"/>
              <w:szCs w:val="16"/>
            </w:rPr>
            <w:t>(Ariq, 2016)</w:t>
          </w:r>
          <w:r w:rsidR="0042343B" w:rsidRPr="00F2483C">
            <w:rPr>
              <w:rFonts w:ascii="Arial" w:hAnsi="Arial" w:cs="Arial"/>
              <w:color w:val="FFFFFF" w:themeColor="background1"/>
              <w:sz w:val="16"/>
              <w:szCs w:val="16"/>
            </w:rPr>
            <w:fldChar w:fldCharType="end"/>
          </w:r>
        </w:sdtContent>
      </w:sdt>
    </w:p>
    <w:sdt>
      <w:sdtPr>
        <w:rPr>
          <w:rFonts w:ascii="Arial" w:eastAsiaTheme="minorHAnsi" w:hAnsi="Arial" w:cs="Arial"/>
          <w:color w:val="auto"/>
          <w:sz w:val="22"/>
          <w:szCs w:val="22"/>
          <w:lang w:val="en-ZA"/>
        </w:rPr>
        <w:id w:val="-396276554"/>
        <w:docPartObj>
          <w:docPartGallery w:val="Bibliographies"/>
          <w:docPartUnique/>
        </w:docPartObj>
      </w:sdtPr>
      <w:sdtEndPr/>
      <w:sdtContent>
        <w:p w14:paraId="108EB02B" w14:textId="77777777" w:rsidR="00164FD3" w:rsidRPr="00264271" w:rsidRDefault="00164FD3" w:rsidP="00F2483C">
          <w:pPr>
            <w:pStyle w:val="Heading1"/>
            <w:spacing w:line="360" w:lineRule="auto"/>
            <w:rPr>
              <w:rFonts w:ascii="Arial" w:hAnsi="Arial" w:cs="Arial"/>
              <w:szCs w:val="24"/>
            </w:rPr>
          </w:pPr>
          <w:r w:rsidRPr="00264271">
            <w:rPr>
              <w:rFonts w:ascii="Arial" w:hAnsi="Arial" w:cs="Arial"/>
              <w:szCs w:val="24"/>
            </w:rPr>
            <w:t>Bibliography</w:t>
          </w:r>
        </w:p>
        <w:sdt>
          <w:sdtPr>
            <w:rPr>
              <w:rFonts w:ascii="Arial" w:hAnsi="Arial" w:cs="Arial"/>
              <w:sz w:val="24"/>
              <w:szCs w:val="24"/>
            </w:rPr>
            <w:id w:val="111145805"/>
            <w:bibliography/>
          </w:sdtPr>
          <w:sdtEndPr>
            <w:rPr>
              <w:sz w:val="22"/>
              <w:szCs w:val="22"/>
            </w:rPr>
          </w:sdtEndPr>
          <w:sdtContent>
            <w:commentRangeStart w:id="44" w:displacedByCustomXml="prev"/>
            <w:p w14:paraId="4D091A1E" w14:textId="77777777" w:rsidR="00676B88" w:rsidRPr="00F2483C" w:rsidRDefault="00164FD3" w:rsidP="00F2483C">
              <w:pPr>
                <w:pStyle w:val="Bibliography"/>
                <w:spacing w:line="360" w:lineRule="auto"/>
                <w:ind w:left="720" w:hanging="720"/>
                <w:rPr>
                  <w:rFonts w:ascii="Arial" w:hAnsi="Arial" w:cs="Arial"/>
                  <w:noProof/>
                  <w:sz w:val="24"/>
                  <w:szCs w:val="24"/>
                  <w:lang w:val="en-US"/>
                </w:rPr>
              </w:pPr>
              <w:r w:rsidRPr="00F2483C">
                <w:rPr>
                  <w:rFonts w:ascii="Arial" w:hAnsi="Arial" w:cs="Arial"/>
                  <w:sz w:val="24"/>
                  <w:szCs w:val="24"/>
                </w:rPr>
                <w:fldChar w:fldCharType="begin"/>
              </w:r>
              <w:r w:rsidRPr="00F2483C">
                <w:rPr>
                  <w:rFonts w:ascii="Arial" w:hAnsi="Arial" w:cs="Arial"/>
                  <w:sz w:val="24"/>
                  <w:szCs w:val="24"/>
                </w:rPr>
                <w:instrText xml:space="preserve"> BIBLIOGRAPHY </w:instrText>
              </w:r>
              <w:r w:rsidRPr="00F2483C">
                <w:rPr>
                  <w:rFonts w:ascii="Arial" w:hAnsi="Arial" w:cs="Arial"/>
                  <w:sz w:val="24"/>
                  <w:szCs w:val="24"/>
                </w:rPr>
                <w:fldChar w:fldCharType="separate"/>
              </w:r>
              <w:r w:rsidR="00676B88" w:rsidRPr="00F2483C">
                <w:rPr>
                  <w:rFonts w:ascii="Arial" w:hAnsi="Arial" w:cs="Arial"/>
                  <w:noProof/>
                  <w:sz w:val="24"/>
                  <w:szCs w:val="24"/>
                  <w:lang w:val="en-US"/>
                </w:rPr>
                <w:t xml:space="preserve">Abad, P., &amp; Chulia, H. (2016). European Government Bond Market Contagion in Turbulent Times. </w:t>
              </w:r>
              <w:r w:rsidR="00676B88" w:rsidRPr="00F2483C">
                <w:rPr>
                  <w:rFonts w:ascii="Arial" w:hAnsi="Arial" w:cs="Arial"/>
                  <w:i/>
                  <w:iCs/>
                  <w:noProof/>
                  <w:sz w:val="24"/>
                  <w:szCs w:val="24"/>
                  <w:lang w:val="en-US"/>
                </w:rPr>
                <w:t>Finance a uver-czech journal of economics and finance</w:t>
              </w:r>
              <w:r w:rsidR="00676B88" w:rsidRPr="00F2483C">
                <w:rPr>
                  <w:rFonts w:ascii="Arial" w:hAnsi="Arial" w:cs="Arial"/>
                  <w:noProof/>
                  <w:sz w:val="24"/>
                  <w:szCs w:val="24"/>
                  <w:lang w:val="en-US"/>
                </w:rPr>
                <w:t>, 263-276.</w:t>
              </w:r>
            </w:p>
            <w:p w14:paraId="713BD6BE"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Ahmad, W., Mishra, A. V., &amp; Daly, K. (2018). Heterogeneous dependence and dynamic hedging between sectors of BRIC and global markets. </w:t>
              </w:r>
              <w:r w:rsidRPr="00F2483C">
                <w:rPr>
                  <w:rFonts w:ascii="Arial" w:hAnsi="Arial" w:cs="Arial"/>
                  <w:i/>
                  <w:iCs/>
                  <w:noProof/>
                  <w:sz w:val="24"/>
                  <w:szCs w:val="24"/>
                  <w:lang w:val="en-US"/>
                </w:rPr>
                <w:t>International Review of Financial Analysis</w:t>
              </w:r>
              <w:r w:rsidRPr="00F2483C">
                <w:rPr>
                  <w:rFonts w:ascii="Arial" w:hAnsi="Arial" w:cs="Arial"/>
                  <w:noProof/>
                  <w:sz w:val="24"/>
                  <w:szCs w:val="24"/>
                  <w:lang w:val="en-US"/>
                </w:rPr>
                <w:t>, 117–133.</w:t>
              </w:r>
            </w:p>
            <w:p w14:paraId="1FAA2997"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Akhtaruzzaman, M., &amp; Shamsuddin, A. (2018). International contagion through financial versus non-financial firms. </w:t>
              </w:r>
              <w:r w:rsidRPr="00F2483C">
                <w:rPr>
                  <w:rFonts w:ascii="Arial" w:hAnsi="Arial" w:cs="Arial"/>
                  <w:i/>
                  <w:iCs/>
                  <w:noProof/>
                  <w:sz w:val="24"/>
                  <w:szCs w:val="24"/>
                  <w:lang w:val="en-US"/>
                </w:rPr>
                <w:t>Economic Modelling</w:t>
              </w:r>
              <w:r w:rsidRPr="00F2483C">
                <w:rPr>
                  <w:rFonts w:ascii="Arial" w:hAnsi="Arial" w:cs="Arial"/>
                  <w:noProof/>
                  <w:sz w:val="24"/>
                  <w:szCs w:val="24"/>
                  <w:lang w:val="en-US"/>
                </w:rPr>
                <w:t>, 143–163.</w:t>
              </w:r>
            </w:p>
            <w:p w14:paraId="5E0A555A"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Alexakis, C., &amp; Pappas, V. (2018). Sectoral dynamics of financial contagion in Europe - The cases of the recent crises episodes. </w:t>
              </w:r>
              <w:r w:rsidRPr="00F2483C">
                <w:rPr>
                  <w:rFonts w:ascii="Arial" w:hAnsi="Arial" w:cs="Arial"/>
                  <w:i/>
                  <w:iCs/>
                  <w:noProof/>
                  <w:sz w:val="24"/>
                  <w:szCs w:val="24"/>
                  <w:lang w:val="en-US"/>
                </w:rPr>
                <w:t>Economic Modelling</w:t>
              </w:r>
              <w:r w:rsidRPr="00F2483C">
                <w:rPr>
                  <w:rFonts w:ascii="Arial" w:hAnsi="Arial" w:cs="Arial"/>
                  <w:noProof/>
                  <w:sz w:val="24"/>
                  <w:szCs w:val="24"/>
                  <w:lang w:val="en-US"/>
                </w:rPr>
                <w:t>, 222–239.</w:t>
              </w:r>
            </w:p>
            <w:p w14:paraId="4D79532F"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Ariq, K. H. (2016). How Does Financial Development Effects on Economic Growth in BRICS Countries? </w:t>
              </w:r>
              <w:r w:rsidRPr="00F2483C">
                <w:rPr>
                  <w:rFonts w:ascii="Arial" w:hAnsi="Arial" w:cs="Arial"/>
                  <w:i/>
                  <w:iCs/>
                  <w:noProof/>
                  <w:sz w:val="24"/>
                  <w:szCs w:val="24"/>
                  <w:lang w:val="en-US"/>
                </w:rPr>
                <w:t>International Journal of Economic Studies</w:t>
              </w:r>
              <w:r w:rsidRPr="00F2483C">
                <w:rPr>
                  <w:rFonts w:ascii="Arial" w:hAnsi="Arial" w:cs="Arial"/>
                  <w:noProof/>
                  <w:sz w:val="24"/>
                  <w:szCs w:val="24"/>
                  <w:lang w:val="en-US"/>
                </w:rPr>
                <w:t>, 71-76.</w:t>
              </w:r>
            </w:p>
            <w:p w14:paraId="427904B8"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Bedford, T., &amp; Cooke, R. M. (2001). Probability Density Decomposition for Conditionally Dependent Random Variables Modeled by Vines. </w:t>
              </w:r>
              <w:r w:rsidRPr="00F2483C">
                <w:rPr>
                  <w:rFonts w:ascii="Arial" w:hAnsi="Arial" w:cs="Arial"/>
                  <w:i/>
                  <w:iCs/>
                  <w:noProof/>
                  <w:sz w:val="24"/>
                  <w:szCs w:val="24"/>
                  <w:lang w:val="en-US"/>
                </w:rPr>
                <w:t>Annals of Mathematics and Artificial Intelligence</w:t>
              </w:r>
              <w:r w:rsidRPr="00F2483C">
                <w:rPr>
                  <w:rFonts w:ascii="Arial" w:hAnsi="Arial" w:cs="Arial"/>
                  <w:noProof/>
                  <w:sz w:val="24"/>
                  <w:szCs w:val="24"/>
                  <w:lang w:val="en-US"/>
                </w:rPr>
                <w:t>, 245–268.</w:t>
              </w:r>
            </w:p>
            <w:p w14:paraId="37B6EE19"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Bedford, T., &amp; Cooke, R. M. (2002). Vines - a new graphical model for dependent random variables. </w:t>
              </w:r>
              <w:r w:rsidRPr="00F2483C">
                <w:rPr>
                  <w:rFonts w:ascii="Arial" w:hAnsi="Arial" w:cs="Arial"/>
                  <w:i/>
                  <w:iCs/>
                  <w:noProof/>
                  <w:sz w:val="24"/>
                  <w:szCs w:val="24"/>
                  <w:lang w:val="en-US"/>
                </w:rPr>
                <w:t>Annals of Statistics</w:t>
              </w:r>
              <w:r w:rsidRPr="00F2483C">
                <w:rPr>
                  <w:rFonts w:ascii="Arial" w:hAnsi="Arial" w:cs="Arial"/>
                  <w:noProof/>
                  <w:sz w:val="24"/>
                  <w:szCs w:val="24"/>
                  <w:lang w:val="en-US"/>
                </w:rPr>
                <w:t>, 1031-1068.</w:t>
              </w:r>
            </w:p>
            <w:p w14:paraId="7FD8F418"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Bekhaert, G., Harvey, C. R., &amp; Ng, A. (2005). Market Integration and Contagion. </w:t>
              </w:r>
              <w:r w:rsidRPr="00F2483C">
                <w:rPr>
                  <w:rFonts w:ascii="Arial" w:hAnsi="Arial" w:cs="Arial"/>
                  <w:i/>
                  <w:iCs/>
                  <w:noProof/>
                  <w:sz w:val="24"/>
                  <w:szCs w:val="24"/>
                  <w:lang w:val="en-US"/>
                </w:rPr>
                <w:t>Journal of Business</w:t>
              </w:r>
              <w:r w:rsidRPr="00F2483C">
                <w:rPr>
                  <w:rFonts w:ascii="Arial" w:hAnsi="Arial" w:cs="Arial"/>
                  <w:noProof/>
                  <w:sz w:val="24"/>
                  <w:szCs w:val="24"/>
                  <w:lang w:val="en-US"/>
                </w:rPr>
                <w:t>, 39-69.</w:t>
              </w:r>
            </w:p>
            <w:p w14:paraId="411933B5"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Bekiros, S. D. (2014). Contagion, decoupling and the spillover effects of the US financial crisis: Evidence from the BRIC markets. </w:t>
              </w:r>
              <w:r w:rsidRPr="00F2483C">
                <w:rPr>
                  <w:rFonts w:ascii="Arial" w:hAnsi="Arial" w:cs="Arial"/>
                  <w:i/>
                  <w:iCs/>
                  <w:noProof/>
                  <w:sz w:val="24"/>
                  <w:szCs w:val="24"/>
                  <w:lang w:val="en-US"/>
                </w:rPr>
                <w:t>International Review of Financial Analysis</w:t>
              </w:r>
              <w:r w:rsidRPr="00F2483C">
                <w:rPr>
                  <w:rFonts w:ascii="Arial" w:hAnsi="Arial" w:cs="Arial"/>
                  <w:noProof/>
                  <w:sz w:val="24"/>
                  <w:szCs w:val="24"/>
                  <w:lang w:val="en-US"/>
                </w:rPr>
                <w:t>, 58-69.</w:t>
              </w:r>
            </w:p>
            <w:p w14:paraId="7EE16B4F"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Billio, M., Duca, M. L., &amp; Pelizzon, L. (2005). Contagion Detection with Switching Regime Models: A Short and Long Run Analysis. </w:t>
              </w:r>
              <w:r w:rsidRPr="00F2483C">
                <w:rPr>
                  <w:rFonts w:ascii="Arial" w:hAnsi="Arial" w:cs="Arial"/>
                  <w:i/>
                  <w:iCs/>
                  <w:noProof/>
                  <w:sz w:val="24"/>
                  <w:szCs w:val="24"/>
                  <w:lang w:val="en-US"/>
                </w:rPr>
                <w:t>SSRN eLibrary</w:t>
              </w:r>
              <w:r w:rsidRPr="00F2483C">
                <w:rPr>
                  <w:rFonts w:ascii="Arial" w:hAnsi="Arial" w:cs="Arial"/>
                  <w:noProof/>
                  <w:sz w:val="24"/>
                  <w:szCs w:val="24"/>
                  <w:lang w:val="en-US"/>
                </w:rPr>
                <w:t>.</w:t>
              </w:r>
            </w:p>
            <w:p w14:paraId="28DEBD9F"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Bonga-Bonga, L. (2018). Uncovering equity market contagion among BRICS countries: An application of the multivariate GARCH model. </w:t>
              </w:r>
              <w:r w:rsidRPr="00F2483C">
                <w:rPr>
                  <w:rFonts w:ascii="Arial" w:hAnsi="Arial" w:cs="Arial"/>
                  <w:i/>
                  <w:iCs/>
                  <w:noProof/>
                  <w:sz w:val="24"/>
                  <w:szCs w:val="24"/>
                  <w:lang w:val="en-US"/>
                </w:rPr>
                <w:t>The Quarterly Review of Economics and Finance</w:t>
              </w:r>
              <w:r w:rsidRPr="00F2483C">
                <w:rPr>
                  <w:rFonts w:ascii="Arial" w:hAnsi="Arial" w:cs="Arial"/>
                  <w:noProof/>
                  <w:sz w:val="24"/>
                  <w:szCs w:val="24"/>
                  <w:lang w:val="en-US"/>
                </w:rPr>
                <w:t>, 36-44.</w:t>
              </w:r>
            </w:p>
            <w:p w14:paraId="041D436C"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lastRenderedPageBreak/>
                <w:t xml:space="preserve">Boyer, B. H., Gibson, M. S., &amp; Loretan, M. (1999). Pitfalls in Tests for Changes in Correlations. </w:t>
              </w:r>
              <w:r w:rsidRPr="00F2483C">
                <w:rPr>
                  <w:rFonts w:ascii="Arial" w:hAnsi="Arial" w:cs="Arial"/>
                  <w:i/>
                  <w:iCs/>
                  <w:noProof/>
                  <w:sz w:val="24"/>
                  <w:szCs w:val="24"/>
                  <w:lang w:val="en-US"/>
                </w:rPr>
                <w:t>FRB International Finance Discussion Paper No. 597</w:t>
              </w:r>
              <w:r w:rsidRPr="00F2483C">
                <w:rPr>
                  <w:rFonts w:ascii="Arial" w:hAnsi="Arial" w:cs="Arial"/>
                  <w:noProof/>
                  <w:sz w:val="24"/>
                  <w:szCs w:val="24"/>
                  <w:lang w:val="en-US"/>
                </w:rPr>
                <w:t>.</w:t>
              </w:r>
            </w:p>
            <w:p w14:paraId="71B044B9"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Chan-Lau, J. A., Mathieson, D. J., &amp; Yao, J. Y. (2004). Extreme Contagion in Equity Markets. </w:t>
              </w:r>
              <w:r w:rsidRPr="00F2483C">
                <w:rPr>
                  <w:rFonts w:ascii="Arial" w:hAnsi="Arial" w:cs="Arial"/>
                  <w:i/>
                  <w:iCs/>
                  <w:noProof/>
                  <w:sz w:val="24"/>
                  <w:szCs w:val="24"/>
                  <w:lang w:val="en-US"/>
                </w:rPr>
                <w:t>IMF Staff Papers</w:t>
              </w:r>
              <w:r w:rsidRPr="00F2483C">
                <w:rPr>
                  <w:rFonts w:ascii="Arial" w:hAnsi="Arial" w:cs="Arial"/>
                  <w:noProof/>
                  <w:sz w:val="24"/>
                  <w:szCs w:val="24"/>
                  <w:lang w:val="en-US"/>
                </w:rPr>
                <w:t>, 386-408.</w:t>
              </w:r>
            </w:p>
            <w:p w14:paraId="124959C8"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Chollete, L., Heinen, A., &amp; Valdesogo, A. (2009). Modeling International Financial Returns with a Multivariate Regime-switching Copula. </w:t>
              </w:r>
              <w:r w:rsidRPr="00F2483C">
                <w:rPr>
                  <w:rFonts w:ascii="Arial" w:hAnsi="Arial" w:cs="Arial"/>
                  <w:i/>
                  <w:iCs/>
                  <w:noProof/>
                  <w:sz w:val="24"/>
                  <w:szCs w:val="24"/>
                  <w:lang w:val="en-US"/>
                </w:rPr>
                <w:t>Journal of Financial Econometrics</w:t>
              </w:r>
              <w:r w:rsidRPr="00F2483C">
                <w:rPr>
                  <w:rFonts w:ascii="Arial" w:hAnsi="Arial" w:cs="Arial"/>
                  <w:noProof/>
                  <w:sz w:val="24"/>
                  <w:szCs w:val="24"/>
                  <w:lang w:val="en-US"/>
                </w:rPr>
                <w:t>, 437-480.</w:t>
              </w:r>
            </w:p>
            <w:p w14:paraId="230608C7"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Corsetti, G., Pericoli, M., &amp; Sbracia, M. (2005). ‘Some contagion, some interdependence’: More pitfalls in tests of financial contagion. </w:t>
              </w:r>
              <w:r w:rsidRPr="00F2483C">
                <w:rPr>
                  <w:rFonts w:ascii="Arial" w:hAnsi="Arial" w:cs="Arial"/>
                  <w:i/>
                  <w:iCs/>
                  <w:noProof/>
                  <w:sz w:val="24"/>
                  <w:szCs w:val="24"/>
                  <w:lang w:val="en-US"/>
                </w:rPr>
                <w:t>Journal of International Money and Finance</w:t>
              </w:r>
              <w:r w:rsidRPr="00F2483C">
                <w:rPr>
                  <w:rFonts w:ascii="Arial" w:hAnsi="Arial" w:cs="Arial"/>
                  <w:noProof/>
                  <w:sz w:val="24"/>
                  <w:szCs w:val="24"/>
                  <w:lang w:val="en-US"/>
                </w:rPr>
                <w:t>, 1177-1199.</w:t>
              </w:r>
            </w:p>
            <w:p w14:paraId="398B79D5"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Costinot, A., Roncalli, T., &amp; Teiletche, J. (2000). Revisiting the Dependence between Financial Markets with Copulas. </w:t>
              </w:r>
              <w:r w:rsidRPr="00F2483C">
                <w:rPr>
                  <w:rFonts w:ascii="Arial" w:hAnsi="Arial" w:cs="Arial"/>
                  <w:i/>
                  <w:iCs/>
                  <w:noProof/>
                  <w:sz w:val="24"/>
                  <w:szCs w:val="24"/>
                  <w:lang w:val="en-US"/>
                </w:rPr>
                <w:t>SSRN eLibrary</w:t>
              </w:r>
              <w:r w:rsidRPr="00F2483C">
                <w:rPr>
                  <w:rFonts w:ascii="Arial" w:hAnsi="Arial" w:cs="Arial"/>
                  <w:noProof/>
                  <w:sz w:val="24"/>
                  <w:szCs w:val="24"/>
                  <w:lang w:val="en-US"/>
                </w:rPr>
                <w:t>.</w:t>
              </w:r>
            </w:p>
            <w:p w14:paraId="36CDBB6B"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Cubillos-Rocha, J. S., Gomez-Gonzalez, J. E., &amp; Melo-Velandia, L. F. (2019). Detecting exchange rate contagion using copula functions. </w:t>
              </w:r>
              <w:r w:rsidRPr="00F2483C">
                <w:rPr>
                  <w:rFonts w:ascii="Arial" w:hAnsi="Arial" w:cs="Arial"/>
                  <w:i/>
                  <w:iCs/>
                  <w:noProof/>
                  <w:sz w:val="24"/>
                  <w:szCs w:val="24"/>
                  <w:lang w:val="en-US"/>
                </w:rPr>
                <w:t>North American Journal of Economics and Finance</w:t>
              </w:r>
              <w:r w:rsidRPr="00F2483C">
                <w:rPr>
                  <w:rFonts w:ascii="Arial" w:hAnsi="Arial" w:cs="Arial"/>
                  <w:noProof/>
                  <w:sz w:val="24"/>
                  <w:szCs w:val="24"/>
                  <w:lang w:val="en-US"/>
                </w:rPr>
                <w:t>, 13-22.</w:t>
              </w:r>
            </w:p>
            <w:p w14:paraId="0D9BC5F3" w14:textId="77777777" w:rsidR="00676B88" w:rsidRPr="002C0CA8" w:rsidRDefault="00676B88" w:rsidP="00F2483C">
              <w:pPr>
                <w:pStyle w:val="Bibliography"/>
                <w:spacing w:line="360" w:lineRule="auto"/>
                <w:ind w:left="720" w:hanging="720"/>
                <w:rPr>
                  <w:rFonts w:ascii="Arial" w:hAnsi="Arial" w:cs="Arial"/>
                  <w:noProof/>
                  <w:sz w:val="24"/>
                  <w:szCs w:val="24"/>
                  <w:lang w:val="fr-FR"/>
                </w:rPr>
              </w:pPr>
              <w:r w:rsidRPr="00F2483C">
                <w:rPr>
                  <w:rFonts w:ascii="Arial" w:hAnsi="Arial" w:cs="Arial"/>
                  <w:noProof/>
                  <w:sz w:val="24"/>
                  <w:szCs w:val="24"/>
                  <w:lang w:val="en-US"/>
                </w:rPr>
                <w:t xml:space="preserve">Deheuvels, P. (1980). Non parametric tests of independence BT. </w:t>
              </w:r>
              <w:r w:rsidRPr="002C0CA8">
                <w:rPr>
                  <w:rFonts w:ascii="Arial" w:hAnsi="Arial" w:cs="Arial"/>
                  <w:i/>
                  <w:iCs/>
                  <w:noProof/>
                  <w:sz w:val="24"/>
                  <w:szCs w:val="24"/>
                  <w:lang w:val="fr-FR"/>
                </w:rPr>
                <w:t>Statistique non Parametrique Asymptotique</w:t>
              </w:r>
              <w:r w:rsidRPr="002C0CA8">
                <w:rPr>
                  <w:rFonts w:ascii="Arial" w:hAnsi="Arial" w:cs="Arial"/>
                  <w:noProof/>
                  <w:sz w:val="24"/>
                  <w:szCs w:val="24"/>
                  <w:lang w:val="fr-FR"/>
                </w:rPr>
                <w:t>, 95-107.</w:t>
              </w:r>
            </w:p>
            <w:p w14:paraId="2C05B918"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2C0CA8">
                <w:rPr>
                  <w:rFonts w:ascii="Arial" w:hAnsi="Arial" w:cs="Arial"/>
                  <w:noProof/>
                  <w:sz w:val="24"/>
                  <w:szCs w:val="24"/>
                  <w:lang w:val="fr-FR"/>
                </w:rPr>
                <w:t xml:space="preserve">Dißmann, J., Brechmann, E. C., &amp; C. Czado, D. K. (2013). </w:t>
              </w:r>
              <w:r w:rsidRPr="00F2483C">
                <w:rPr>
                  <w:rFonts w:ascii="Arial" w:hAnsi="Arial" w:cs="Arial"/>
                  <w:noProof/>
                  <w:sz w:val="24"/>
                  <w:szCs w:val="24"/>
                  <w:lang w:val="en-US"/>
                </w:rPr>
                <w:t xml:space="preserve">Selecting and estimating regular vine copulae and application to financial returns. </w:t>
              </w:r>
              <w:r w:rsidRPr="00F2483C">
                <w:rPr>
                  <w:rFonts w:ascii="Arial" w:hAnsi="Arial" w:cs="Arial"/>
                  <w:i/>
                  <w:iCs/>
                  <w:noProof/>
                  <w:sz w:val="24"/>
                  <w:szCs w:val="24"/>
                  <w:lang w:val="en-US"/>
                </w:rPr>
                <w:t>Computational Statistics and Data Analysis</w:t>
              </w:r>
              <w:r w:rsidRPr="00F2483C">
                <w:rPr>
                  <w:rFonts w:ascii="Arial" w:hAnsi="Arial" w:cs="Arial"/>
                  <w:noProof/>
                  <w:sz w:val="24"/>
                  <w:szCs w:val="24"/>
                  <w:lang w:val="en-US"/>
                </w:rPr>
                <w:t>, 52-69.</w:t>
              </w:r>
            </w:p>
            <w:p w14:paraId="729AA1EF"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Forbes, K. J., &amp; Rigobon, R. (2002). No Contagion, Only Interdependence: Measuring Stock Market Comovements. </w:t>
              </w:r>
              <w:r w:rsidRPr="00F2483C">
                <w:rPr>
                  <w:rFonts w:ascii="Arial" w:hAnsi="Arial" w:cs="Arial"/>
                  <w:i/>
                  <w:iCs/>
                  <w:noProof/>
                  <w:sz w:val="24"/>
                  <w:szCs w:val="24"/>
                  <w:lang w:val="en-US"/>
                </w:rPr>
                <w:t>The Journal of Finance</w:t>
              </w:r>
              <w:r w:rsidRPr="00F2483C">
                <w:rPr>
                  <w:rFonts w:ascii="Arial" w:hAnsi="Arial" w:cs="Arial"/>
                  <w:noProof/>
                  <w:sz w:val="24"/>
                  <w:szCs w:val="24"/>
                  <w:lang w:val="en-US"/>
                </w:rPr>
                <w:t>, 2223–2261.</w:t>
              </w:r>
            </w:p>
            <w:p w14:paraId="31435452"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Girton, L., &amp; Roper, D. (1977). A Monetary Model of Exchange Market Pressure Applied to the Post-War Canadian Experience. </w:t>
              </w:r>
              <w:r w:rsidRPr="00F2483C">
                <w:rPr>
                  <w:rFonts w:ascii="Arial" w:hAnsi="Arial" w:cs="Arial"/>
                  <w:i/>
                  <w:iCs/>
                  <w:noProof/>
                  <w:sz w:val="24"/>
                  <w:szCs w:val="24"/>
                  <w:lang w:val="en-US"/>
                </w:rPr>
                <w:t>The American Economic Review</w:t>
              </w:r>
              <w:r w:rsidRPr="00F2483C">
                <w:rPr>
                  <w:rFonts w:ascii="Arial" w:hAnsi="Arial" w:cs="Arial"/>
                  <w:noProof/>
                  <w:sz w:val="24"/>
                  <w:szCs w:val="24"/>
                  <w:lang w:val="en-US"/>
                </w:rPr>
                <w:t>, 537-548.</w:t>
              </w:r>
            </w:p>
            <w:p w14:paraId="7F06A96C"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Guiso, L., Jappelli, T., Padula, M., &amp; Pagano, M. (2004). Financial market integration and economic growth in the EU. </w:t>
              </w:r>
              <w:r w:rsidRPr="00F2483C">
                <w:rPr>
                  <w:rFonts w:ascii="Arial" w:hAnsi="Arial" w:cs="Arial"/>
                  <w:i/>
                  <w:iCs/>
                  <w:noProof/>
                  <w:sz w:val="24"/>
                  <w:szCs w:val="24"/>
                  <w:lang w:val="en-US"/>
                </w:rPr>
                <w:t>EU FINANCE AND GROWTH</w:t>
              </w:r>
              <w:r w:rsidRPr="00F2483C">
                <w:rPr>
                  <w:rFonts w:ascii="Arial" w:hAnsi="Arial" w:cs="Arial"/>
                  <w:noProof/>
                  <w:sz w:val="24"/>
                  <w:szCs w:val="24"/>
                  <w:lang w:val="en-US"/>
                </w:rPr>
                <w:t>, 525-577.</w:t>
              </w:r>
            </w:p>
            <w:p w14:paraId="3D9E9A0F"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Henry, P. B. (2007). Capital Account Liberalization: Theory, Evidence, and Speculation. </w:t>
              </w:r>
              <w:r w:rsidRPr="00F2483C">
                <w:rPr>
                  <w:rFonts w:ascii="Arial" w:hAnsi="Arial" w:cs="Arial"/>
                  <w:i/>
                  <w:iCs/>
                  <w:noProof/>
                  <w:sz w:val="24"/>
                  <w:szCs w:val="24"/>
                  <w:lang w:val="en-US"/>
                </w:rPr>
                <w:t>Journal of Economic Literature</w:t>
              </w:r>
              <w:r w:rsidRPr="00F2483C">
                <w:rPr>
                  <w:rFonts w:ascii="Arial" w:hAnsi="Arial" w:cs="Arial"/>
                  <w:noProof/>
                  <w:sz w:val="24"/>
                  <w:szCs w:val="24"/>
                  <w:lang w:val="en-US"/>
                </w:rPr>
                <w:t>, 887-935.</w:t>
              </w:r>
            </w:p>
            <w:p w14:paraId="0888F4D0"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lastRenderedPageBreak/>
                <w:t xml:space="preserve">Horen, N. v., Jager, H., &amp; Klaassen, F. (2006). Foreign Exchange Market Contagion in the Asian Crisis: A Regression-Based Approach. </w:t>
              </w:r>
              <w:r w:rsidRPr="00F2483C">
                <w:rPr>
                  <w:rFonts w:ascii="Arial" w:hAnsi="Arial" w:cs="Arial"/>
                  <w:i/>
                  <w:iCs/>
                  <w:noProof/>
                  <w:sz w:val="24"/>
                  <w:szCs w:val="24"/>
                  <w:lang w:val="en-US"/>
                </w:rPr>
                <w:t>Review of World Economics</w:t>
              </w:r>
              <w:r w:rsidRPr="00F2483C">
                <w:rPr>
                  <w:rFonts w:ascii="Arial" w:hAnsi="Arial" w:cs="Arial"/>
                  <w:noProof/>
                  <w:sz w:val="24"/>
                  <w:szCs w:val="24"/>
                  <w:lang w:val="en-US"/>
                </w:rPr>
                <w:t>, 374-401.</w:t>
              </w:r>
            </w:p>
            <w:p w14:paraId="09248E5B"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Horta, P., Mendes, C., &amp; Vieira, I. (2010). Contagion effects of the subprime cirsis in the European NYSE Euronext markets. </w:t>
              </w:r>
              <w:r w:rsidRPr="00F2483C">
                <w:rPr>
                  <w:rFonts w:ascii="Arial" w:hAnsi="Arial" w:cs="Arial"/>
                  <w:i/>
                  <w:iCs/>
                  <w:noProof/>
                  <w:sz w:val="24"/>
                  <w:szCs w:val="24"/>
                  <w:lang w:val="en-US"/>
                </w:rPr>
                <w:t>Portaguese Economic Journal</w:t>
              </w:r>
              <w:r w:rsidRPr="00F2483C">
                <w:rPr>
                  <w:rFonts w:ascii="Arial" w:hAnsi="Arial" w:cs="Arial"/>
                  <w:noProof/>
                  <w:sz w:val="24"/>
                  <w:szCs w:val="24"/>
                  <w:lang w:val="en-US"/>
                </w:rPr>
                <w:t>, 115-140.</w:t>
              </w:r>
            </w:p>
            <w:p w14:paraId="5A75F4C6"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Hu, L. (2006). Dependence Patterns across Financial Markets: a Mixed Copula Approach. </w:t>
              </w:r>
              <w:r w:rsidRPr="00F2483C">
                <w:rPr>
                  <w:rFonts w:ascii="Arial" w:hAnsi="Arial" w:cs="Arial"/>
                  <w:i/>
                  <w:iCs/>
                  <w:noProof/>
                  <w:sz w:val="24"/>
                  <w:szCs w:val="24"/>
                  <w:lang w:val="en-US"/>
                </w:rPr>
                <w:t>Applied Financial Economics</w:t>
              </w:r>
              <w:r w:rsidRPr="00F2483C">
                <w:rPr>
                  <w:rFonts w:ascii="Arial" w:hAnsi="Arial" w:cs="Arial"/>
                  <w:noProof/>
                  <w:sz w:val="24"/>
                  <w:szCs w:val="24"/>
                  <w:lang w:val="en-US"/>
                </w:rPr>
                <w:t>, 717-729.</w:t>
              </w:r>
            </w:p>
            <w:p w14:paraId="7A3C4736"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IMF. (2018, 4 1). World Economic Outlook Database April 2018.</w:t>
              </w:r>
            </w:p>
            <w:p w14:paraId="7584E969"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Jayech, S. (2016). The contagion channels of July–August-2011 stock market crash: A DAG-copula based approach. </w:t>
              </w:r>
              <w:r w:rsidRPr="00F2483C">
                <w:rPr>
                  <w:rFonts w:ascii="Arial" w:hAnsi="Arial" w:cs="Arial"/>
                  <w:i/>
                  <w:iCs/>
                  <w:noProof/>
                  <w:sz w:val="24"/>
                  <w:szCs w:val="24"/>
                  <w:lang w:val="en-US"/>
                </w:rPr>
                <w:t>European Journal of Operational Research</w:t>
              </w:r>
              <w:r w:rsidRPr="00F2483C">
                <w:rPr>
                  <w:rFonts w:ascii="Arial" w:hAnsi="Arial" w:cs="Arial"/>
                  <w:noProof/>
                  <w:sz w:val="24"/>
                  <w:szCs w:val="24"/>
                  <w:lang w:val="en-US"/>
                </w:rPr>
                <w:t>, 631-646.</w:t>
              </w:r>
            </w:p>
            <w:p w14:paraId="06FB58A9"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Ji, Q., Bouri, E., &amp; Roubaud, D. (2018). Dynamic network of implied volatility transmission among US equities, strategic commodities, and BRICS equities. </w:t>
              </w:r>
              <w:r w:rsidRPr="00F2483C">
                <w:rPr>
                  <w:rFonts w:ascii="Arial" w:hAnsi="Arial" w:cs="Arial"/>
                  <w:i/>
                  <w:iCs/>
                  <w:noProof/>
                  <w:sz w:val="24"/>
                  <w:szCs w:val="24"/>
                  <w:lang w:val="en-US"/>
                </w:rPr>
                <w:t>International Review of Financial Analysis</w:t>
              </w:r>
              <w:r w:rsidRPr="00F2483C">
                <w:rPr>
                  <w:rFonts w:ascii="Arial" w:hAnsi="Arial" w:cs="Arial"/>
                  <w:noProof/>
                  <w:sz w:val="24"/>
                  <w:szCs w:val="24"/>
                  <w:lang w:val="en-US"/>
                </w:rPr>
                <w:t>, 1-12.</w:t>
              </w:r>
            </w:p>
            <w:p w14:paraId="7384F414"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Jin, X., &amp; An, X. (2016). Global financial crisis and emerging stock market contagion: A volatility impulse response function approach. </w:t>
              </w:r>
              <w:r w:rsidRPr="00F2483C">
                <w:rPr>
                  <w:rFonts w:ascii="Arial" w:hAnsi="Arial" w:cs="Arial"/>
                  <w:i/>
                  <w:iCs/>
                  <w:noProof/>
                  <w:sz w:val="24"/>
                  <w:szCs w:val="24"/>
                  <w:lang w:val="en-US"/>
                </w:rPr>
                <w:t>Research in International Business and Finance</w:t>
              </w:r>
              <w:r w:rsidRPr="00F2483C">
                <w:rPr>
                  <w:rFonts w:ascii="Arial" w:hAnsi="Arial" w:cs="Arial"/>
                  <w:noProof/>
                  <w:sz w:val="24"/>
                  <w:szCs w:val="24"/>
                  <w:lang w:val="en-US"/>
                </w:rPr>
                <w:t>, 179-195.</w:t>
              </w:r>
            </w:p>
            <w:p w14:paraId="4E94954E"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Joe, H. (1997). </w:t>
              </w:r>
              <w:r w:rsidRPr="00F2483C">
                <w:rPr>
                  <w:rFonts w:ascii="Arial" w:hAnsi="Arial" w:cs="Arial"/>
                  <w:i/>
                  <w:iCs/>
                  <w:noProof/>
                  <w:sz w:val="24"/>
                  <w:szCs w:val="24"/>
                  <w:lang w:val="en-US"/>
                </w:rPr>
                <w:t>Multivariate Models and Dependence Concepts.</w:t>
              </w:r>
              <w:r w:rsidRPr="00F2483C">
                <w:rPr>
                  <w:rFonts w:ascii="Arial" w:hAnsi="Arial" w:cs="Arial"/>
                  <w:noProof/>
                  <w:sz w:val="24"/>
                  <w:szCs w:val="24"/>
                  <w:lang w:val="en-US"/>
                </w:rPr>
                <w:t xml:space="preserve"> London; New York: Chapman &amp; Hall/CRC Monographs on Statistics &amp; Applied Probability.</w:t>
              </w:r>
            </w:p>
            <w:p w14:paraId="3530BCDC"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Kenourgios, D., &amp; Dimitriou, D. (2015). Contagion of the Global Financial Crisis and the real economy: a regional analysis. </w:t>
              </w:r>
              <w:r w:rsidRPr="00F2483C">
                <w:rPr>
                  <w:rFonts w:ascii="Arial" w:hAnsi="Arial" w:cs="Arial"/>
                  <w:i/>
                  <w:iCs/>
                  <w:noProof/>
                  <w:sz w:val="24"/>
                  <w:szCs w:val="24"/>
                  <w:lang w:val="en-US"/>
                </w:rPr>
                <w:t>Economic Modelling</w:t>
              </w:r>
              <w:r w:rsidRPr="00F2483C">
                <w:rPr>
                  <w:rFonts w:ascii="Arial" w:hAnsi="Arial" w:cs="Arial"/>
                  <w:noProof/>
                  <w:sz w:val="24"/>
                  <w:szCs w:val="24"/>
                  <w:lang w:val="en-US"/>
                </w:rPr>
                <w:t>, 283-293.</w:t>
              </w:r>
            </w:p>
            <w:p w14:paraId="29CA1080"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King, M. A., &amp; Wadhwani, S. (1990). Transmission of Volatility between Stock Markets. </w:t>
              </w:r>
              <w:r w:rsidRPr="00F2483C">
                <w:rPr>
                  <w:rFonts w:ascii="Arial" w:hAnsi="Arial" w:cs="Arial"/>
                  <w:i/>
                  <w:iCs/>
                  <w:noProof/>
                  <w:sz w:val="24"/>
                  <w:szCs w:val="24"/>
                  <w:lang w:val="en-US"/>
                </w:rPr>
                <w:t>The Review of Financial Studies</w:t>
              </w:r>
              <w:r w:rsidRPr="00F2483C">
                <w:rPr>
                  <w:rFonts w:ascii="Arial" w:hAnsi="Arial" w:cs="Arial"/>
                  <w:noProof/>
                  <w:sz w:val="24"/>
                  <w:szCs w:val="24"/>
                  <w:lang w:val="en-US"/>
                </w:rPr>
                <w:t>, 5-33.</w:t>
              </w:r>
            </w:p>
            <w:p w14:paraId="47E7CA67"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Lee, S. B., &amp; Kim, K. J. (1993). Does the October 1987 crash strengthen the co-movements among national stock markets? </w:t>
              </w:r>
              <w:r w:rsidRPr="00F2483C">
                <w:rPr>
                  <w:rFonts w:ascii="Arial" w:hAnsi="Arial" w:cs="Arial"/>
                  <w:i/>
                  <w:iCs/>
                  <w:noProof/>
                  <w:sz w:val="24"/>
                  <w:szCs w:val="24"/>
                  <w:lang w:val="en-US"/>
                </w:rPr>
                <w:t>Review of Financial Economics</w:t>
              </w:r>
              <w:r w:rsidRPr="00F2483C">
                <w:rPr>
                  <w:rFonts w:ascii="Arial" w:hAnsi="Arial" w:cs="Arial"/>
                  <w:noProof/>
                  <w:sz w:val="24"/>
                  <w:szCs w:val="24"/>
                  <w:lang w:val="en-US"/>
                </w:rPr>
                <w:t>, 89.</w:t>
              </w:r>
            </w:p>
            <w:p w14:paraId="224CAB56"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Loretan, M., &amp; English, W. B. (2000). Evaluating "Correlation Breakdowns" during Periods of Market Volatility. </w:t>
              </w:r>
              <w:r w:rsidRPr="00F2483C">
                <w:rPr>
                  <w:rFonts w:ascii="Arial" w:hAnsi="Arial" w:cs="Arial"/>
                  <w:i/>
                  <w:iCs/>
                  <w:noProof/>
                  <w:sz w:val="24"/>
                  <w:szCs w:val="24"/>
                  <w:lang w:val="en-US"/>
                </w:rPr>
                <w:t xml:space="preserve">n International Financial Markets and the </w:t>
              </w:r>
              <w:r w:rsidRPr="00F2483C">
                <w:rPr>
                  <w:rFonts w:ascii="Arial" w:hAnsi="Arial" w:cs="Arial"/>
                  <w:i/>
                  <w:iCs/>
                  <w:noProof/>
                  <w:sz w:val="24"/>
                  <w:szCs w:val="24"/>
                  <w:lang w:val="en-US"/>
                </w:rPr>
                <w:lastRenderedPageBreak/>
                <w:t>Implication for Monetary and Financial Stability. Basel: Bank for International Settlements</w:t>
              </w:r>
              <w:r w:rsidRPr="00F2483C">
                <w:rPr>
                  <w:rFonts w:ascii="Arial" w:hAnsi="Arial" w:cs="Arial"/>
                  <w:noProof/>
                  <w:sz w:val="24"/>
                  <w:szCs w:val="24"/>
                  <w:lang w:val="en-US"/>
                </w:rPr>
                <w:t>.</w:t>
              </w:r>
            </w:p>
            <w:p w14:paraId="7255B484"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Lyocsa, S., &amp; Horvath, R. (2018). Stock Market Contagion: a New Approach. </w:t>
              </w:r>
              <w:r w:rsidRPr="00F2483C">
                <w:rPr>
                  <w:rFonts w:ascii="Arial" w:hAnsi="Arial" w:cs="Arial"/>
                  <w:i/>
                  <w:iCs/>
                  <w:noProof/>
                  <w:sz w:val="24"/>
                  <w:szCs w:val="24"/>
                  <w:lang w:val="en-US"/>
                </w:rPr>
                <w:t>Open Economies Review</w:t>
              </w:r>
              <w:r w:rsidRPr="00F2483C">
                <w:rPr>
                  <w:rFonts w:ascii="Arial" w:hAnsi="Arial" w:cs="Arial"/>
                  <w:noProof/>
                  <w:sz w:val="24"/>
                  <w:szCs w:val="24"/>
                  <w:lang w:val="en-US"/>
                </w:rPr>
                <w:t>, 547-578.</w:t>
              </w:r>
            </w:p>
            <w:p w14:paraId="5CFB2795"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Markowitz, H. (1952). Portfolio Selection. </w:t>
              </w:r>
              <w:r w:rsidRPr="00F2483C">
                <w:rPr>
                  <w:rFonts w:ascii="Arial" w:hAnsi="Arial" w:cs="Arial"/>
                  <w:i/>
                  <w:iCs/>
                  <w:noProof/>
                  <w:sz w:val="24"/>
                  <w:szCs w:val="24"/>
                  <w:lang w:val="en-US"/>
                </w:rPr>
                <w:t>The Journal of Finance</w:t>
              </w:r>
              <w:r w:rsidRPr="00F2483C">
                <w:rPr>
                  <w:rFonts w:ascii="Arial" w:hAnsi="Arial" w:cs="Arial"/>
                  <w:noProof/>
                  <w:sz w:val="24"/>
                  <w:szCs w:val="24"/>
                  <w:lang w:val="en-US"/>
                </w:rPr>
                <w:t>, 77-91.</w:t>
              </w:r>
            </w:p>
            <w:p w14:paraId="2A2A743E"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2C0CA8">
                <w:rPr>
                  <w:rFonts w:ascii="Arial" w:hAnsi="Arial" w:cs="Arial"/>
                  <w:noProof/>
                  <w:sz w:val="24"/>
                  <w:szCs w:val="24"/>
                  <w:lang w:val="fr-FR"/>
                </w:rPr>
                <w:t xml:space="preserve">Mensi, W., Hammoudeh, S., Nguyen, D. K., &amp; al., e. (2016). </w:t>
              </w:r>
              <w:r w:rsidRPr="00F2483C">
                <w:rPr>
                  <w:rFonts w:ascii="Arial" w:hAnsi="Arial" w:cs="Arial"/>
                  <w:noProof/>
                  <w:sz w:val="24"/>
                  <w:szCs w:val="24"/>
                  <w:lang w:val="en-US"/>
                </w:rPr>
                <w:t xml:space="preserve">Global financial crisis and spillover effects among US and BRICS stock markets. </w:t>
              </w:r>
              <w:r w:rsidRPr="00F2483C">
                <w:rPr>
                  <w:rFonts w:ascii="Arial" w:hAnsi="Arial" w:cs="Arial"/>
                  <w:i/>
                  <w:iCs/>
                  <w:noProof/>
                  <w:sz w:val="24"/>
                  <w:szCs w:val="24"/>
                  <w:lang w:val="en-US"/>
                </w:rPr>
                <w:t>International Review of Economics &amp; Finance</w:t>
              </w:r>
              <w:r w:rsidRPr="00F2483C">
                <w:rPr>
                  <w:rFonts w:ascii="Arial" w:hAnsi="Arial" w:cs="Arial"/>
                  <w:noProof/>
                  <w:sz w:val="24"/>
                  <w:szCs w:val="24"/>
                  <w:lang w:val="en-US"/>
                </w:rPr>
                <w:t>, 257-276.</w:t>
              </w:r>
            </w:p>
            <w:p w14:paraId="39BA44B1"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Mugova, S. (2017). Financial sector development &amp; firm growth in BRICS countries. </w:t>
              </w:r>
              <w:r w:rsidRPr="00F2483C">
                <w:rPr>
                  <w:rFonts w:ascii="Arial" w:hAnsi="Arial" w:cs="Arial"/>
                  <w:i/>
                  <w:iCs/>
                  <w:noProof/>
                  <w:sz w:val="24"/>
                  <w:szCs w:val="24"/>
                  <w:lang w:val="en-US"/>
                </w:rPr>
                <w:t>Risk Governance and Control: Financial Markets &amp; Institutions</w:t>
              </w:r>
              <w:r w:rsidRPr="00F2483C">
                <w:rPr>
                  <w:rFonts w:ascii="Arial" w:hAnsi="Arial" w:cs="Arial"/>
                  <w:noProof/>
                  <w:sz w:val="24"/>
                  <w:szCs w:val="24"/>
                  <w:lang w:val="en-US"/>
                </w:rPr>
                <w:t>, 126-134.</w:t>
              </w:r>
            </w:p>
            <w:p w14:paraId="39EA0FCB"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Muratori, U. (2014). Contagion in the Euro Area Sovereign Bond Market. </w:t>
              </w:r>
              <w:r w:rsidRPr="00F2483C">
                <w:rPr>
                  <w:rFonts w:ascii="Arial" w:hAnsi="Arial" w:cs="Arial"/>
                  <w:i/>
                  <w:iCs/>
                  <w:noProof/>
                  <w:sz w:val="24"/>
                  <w:szCs w:val="24"/>
                  <w:lang w:val="en-US"/>
                </w:rPr>
                <w:t>Social Sciences</w:t>
              </w:r>
              <w:r w:rsidRPr="00F2483C">
                <w:rPr>
                  <w:rFonts w:ascii="Arial" w:hAnsi="Arial" w:cs="Arial"/>
                  <w:noProof/>
                  <w:sz w:val="24"/>
                  <w:szCs w:val="24"/>
                  <w:lang w:val="en-US"/>
                </w:rPr>
                <w:t>, 66-82.</w:t>
              </w:r>
            </w:p>
            <w:p w14:paraId="636CC240"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Obstfeld, M. (1998). The Global Capital Market: Benefactor or Menace. </w:t>
              </w:r>
              <w:r w:rsidRPr="00F2483C">
                <w:rPr>
                  <w:rFonts w:ascii="Arial" w:hAnsi="Arial" w:cs="Arial"/>
                  <w:i/>
                  <w:iCs/>
                  <w:noProof/>
                  <w:sz w:val="24"/>
                  <w:szCs w:val="24"/>
                  <w:lang w:val="en-US"/>
                </w:rPr>
                <w:t>Journal of Economic Perspectives</w:t>
              </w:r>
              <w:r w:rsidRPr="00F2483C">
                <w:rPr>
                  <w:rFonts w:ascii="Arial" w:hAnsi="Arial" w:cs="Arial"/>
                  <w:noProof/>
                  <w:sz w:val="24"/>
                  <w:szCs w:val="24"/>
                  <w:lang w:val="en-US"/>
                </w:rPr>
                <w:t>, 9-30.</w:t>
              </w:r>
            </w:p>
            <w:p w14:paraId="5E64F37B"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Paul, A., &amp; Gideon, B. (2017). Examining evidence of ‘shift-contagion’ in African stock markets : a CoVaR-copula approach. </w:t>
              </w:r>
              <w:r w:rsidRPr="00F2483C">
                <w:rPr>
                  <w:rFonts w:ascii="Arial" w:hAnsi="Arial" w:cs="Arial"/>
                  <w:i/>
                  <w:iCs/>
                  <w:noProof/>
                  <w:sz w:val="24"/>
                  <w:szCs w:val="24"/>
                  <w:lang w:val="en-US"/>
                </w:rPr>
                <w:t>Review of Development Finance</w:t>
              </w:r>
              <w:r w:rsidRPr="00F2483C">
                <w:rPr>
                  <w:rFonts w:ascii="Arial" w:hAnsi="Arial" w:cs="Arial"/>
                  <w:noProof/>
                  <w:sz w:val="24"/>
                  <w:szCs w:val="24"/>
                  <w:lang w:val="en-US"/>
                </w:rPr>
                <w:t>, 142-156.</w:t>
              </w:r>
            </w:p>
            <w:p w14:paraId="61DD948B"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Phylaktis, K., &amp; Xia, L. (2009). Equity Market Comovement and Contagion: A Sectoral Perspective. </w:t>
              </w:r>
              <w:r w:rsidRPr="00F2483C">
                <w:rPr>
                  <w:rFonts w:ascii="Arial" w:hAnsi="Arial" w:cs="Arial"/>
                  <w:i/>
                  <w:iCs/>
                  <w:noProof/>
                  <w:sz w:val="24"/>
                  <w:szCs w:val="24"/>
                  <w:lang w:val="en-US"/>
                </w:rPr>
                <w:t>Financial Management</w:t>
              </w:r>
              <w:r w:rsidRPr="00F2483C">
                <w:rPr>
                  <w:rFonts w:ascii="Arial" w:hAnsi="Arial" w:cs="Arial"/>
                  <w:noProof/>
                  <w:sz w:val="24"/>
                  <w:szCs w:val="24"/>
                  <w:lang w:val="en-US"/>
                </w:rPr>
                <w:t>, 381 - 409.</w:t>
              </w:r>
            </w:p>
            <w:p w14:paraId="0C9870B1" w14:textId="77777777" w:rsidR="00676B88" w:rsidRPr="002C0CA8" w:rsidRDefault="00676B88" w:rsidP="00F2483C">
              <w:pPr>
                <w:pStyle w:val="Bibliography"/>
                <w:spacing w:line="360" w:lineRule="auto"/>
                <w:ind w:left="720" w:hanging="720"/>
                <w:rPr>
                  <w:rFonts w:ascii="Arial" w:hAnsi="Arial" w:cs="Arial"/>
                  <w:noProof/>
                  <w:sz w:val="24"/>
                  <w:szCs w:val="24"/>
                  <w:lang w:val="fr-FR"/>
                </w:rPr>
              </w:pPr>
              <w:r w:rsidRPr="00F2483C">
                <w:rPr>
                  <w:rFonts w:ascii="Arial" w:hAnsi="Arial" w:cs="Arial"/>
                  <w:noProof/>
                  <w:sz w:val="24"/>
                  <w:szCs w:val="24"/>
                  <w:lang w:val="en-US"/>
                </w:rPr>
                <w:t xml:space="preserve">Rodriguez, J. C. (2007). Measuring financial contagion: A Copula approach. </w:t>
              </w:r>
              <w:r w:rsidRPr="002C0CA8">
                <w:rPr>
                  <w:rFonts w:ascii="Arial" w:hAnsi="Arial" w:cs="Arial"/>
                  <w:i/>
                  <w:iCs/>
                  <w:noProof/>
                  <w:sz w:val="24"/>
                  <w:szCs w:val="24"/>
                  <w:lang w:val="fr-FR"/>
                </w:rPr>
                <w:t>Journal of Empirical Finance</w:t>
              </w:r>
              <w:r w:rsidRPr="002C0CA8">
                <w:rPr>
                  <w:rFonts w:ascii="Arial" w:hAnsi="Arial" w:cs="Arial"/>
                  <w:noProof/>
                  <w:sz w:val="24"/>
                  <w:szCs w:val="24"/>
                  <w:lang w:val="fr-FR"/>
                </w:rPr>
                <w:t>, 401-423.</w:t>
              </w:r>
            </w:p>
            <w:p w14:paraId="4F27E1C2" w14:textId="77777777" w:rsidR="00676B88" w:rsidRPr="002C0CA8" w:rsidRDefault="00676B88" w:rsidP="00F2483C">
              <w:pPr>
                <w:pStyle w:val="Bibliography"/>
                <w:spacing w:line="360" w:lineRule="auto"/>
                <w:ind w:left="720" w:hanging="720"/>
                <w:rPr>
                  <w:rFonts w:ascii="Arial" w:hAnsi="Arial" w:cs="Arial"/>
                  <w:noProof/>
                  <w:sz w:val="24"/>
                  <w:szCs w:val="24"/>
                  <w:lang w:val="fr-FR"/>
                </w:rPr>
              </w:pPr>
              <w:r w:rsidRPr="002C0CA8">
                <w:rPr>
                  <w:rFonts w:ascii="Arial" w:hAnsi="Arial" w:cs="Arial"/>
                  <w:noProof/>
                  <w:sz w:val="24"/>
                  <w:szCs w:val="24"/>
                  <w:lang w:val="fr-FR"/>
                </w:rPr>
                <w:t xml:space="preserve">Sklar, M. (1959). Fonctions de répartition à n dimensions et leurs marges. </w:t>
              </w:r>
              <w:r w:rsidRPr="002C0CA8">
                <w:rPr>
                  <w:rFonts w:ascii="Arial" w:hAnsi="Arial" w:cs="Arial"/>
                  <w:i/>
                  <w:iCs/>
                  <w:noProof/>
                  <w:sz w:val="24"/>
                  <w:szCs w:val="24"/>
                  <w:lang w:val="fr-FR"/>
                </w:rPr>
                <w:t>Publications de l’Institut de statistique de l’Université de Paris</w:t>
              </w:r>
              <w:r w:rsidRPr="002C0CA8">
                <w:rPr>
                  <w:rFonts w:ascii="Arial" w:hAnsi="Arial" w:cs="Arial"/>
                  <w:noProof/>
                  <w:sz w:val="24"/>
                  <w:szCs w:val="24"/>
                  <w:lang w:val="fr-FR"/>
                </w:rPr>
                <w:t>, 229–231.</w:t>
              </w:r>
            </w:p>
            <w:p w14:paraId="480CB6CD"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2C0CA8">
                <w:rPr>
                  <w:rFonts w:ascii="Arial" w:hAnsi="Arial" w:cs="Arial"/>
                  <w:noProof/>
                  <w:sz w:val="24"/>
                  <w:szCs w:val="24"/>
                  <w:lang w:val="fr-FR"/>
                </w:rPr>
                <w:t xml:space="preserve">Tsay, R. (2010). </w:t>
              </w:r>
              <w:r w:rsidRPr="00F2483C">
                <w:rPr>
                  <w:rFonts w:ascii="Arial" w:hAnsi="Arial" w:cs="Arial"/>
                  <w:i/>
                  <w:iCs/>
                  <w:noProof/>
                  <w:sz w:val="24"/>
                  <w:szCs w:val="24"/>
                  <w:lang w:val="en-US"/>
                </w:rPr>
                <w:t>Analysis of Financial Time Series.</w:t>
              </w:r>
              <w:r w:rsidRPr="00F2483C">
                <w:rPr>
                  <w:rFonts w:ascii="Arial" w:hAnsi="Arial" w:cs="Arial"/>
                  <w:noProof/>
                  <w:sz w:val="24"/>
                  <w:szCs w:val="24"/>
                  <w:lang w:val="en-US"/>
                </w:rPr>
                <w:t xml:space="preserve"> Chicago: John Wiley &amp; Sons.</w:t>
              </w:r>
            </w:p>
            <w:p w14:paraId="2ACDC2D2"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Ye, W., Luo, K., &amp; Liu, X. (2017). Time-varying quantile association regression model with applications to financial contagion and VaR. </w:t>
              </w:r>
              <w:r w:rsidRPr="00F2483C">
                <w:rPr>
                  <w:rFonts w:ascii="Arial" w:hAnsi="Arial" w:cs="Arial"/>
                  <w:i/>
                  <w:iCs/>
                  <w:noProof/>
                  <w:sz w:val="24"/>
                  <w:szCs w:val="24"/>
                  <w:lang w:val="en-US"/>
                </w:rPr>
                <w:t>European Journal of Operational Research</w:t>
              </w:r>
              <w:r w:rsidRPr="00F2483C">
                <w:rPr>
                  <w:rFonts w:ascii="Arial" w:hAnsi="Arial" w:cs="Arial"/>
                  <w:noProof/>
                  <w:sz w:val="24"/>
                  <w:szCs w:val="24"/>
                  <w:lang w:val="en-US"/>
                </w:rPr>
                <w:t>, 1015-1028.</w:t>
              </w:r>
            </w:p>
            <w:p w14:paraId="32B7BECB"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lastRenderedPageBreak/>
                <w:t xml:space="preserve">Ye, W., Zhu, Y., Wu, Y., &amp; Miao, B. (2016). Markov regime-switching quantile regression models and financial contagion detection. </w:t>
              </w:r>
              <w:r w:rsidRPr="00F2483C">
                <w:rPr>
                  <w:rFonts w:ascii="Arial" w:hAnsi="Arial" w:cs="Arial"/>
                  <w:i/>
                  <w:iCs/>
                  <w:noProof/>
                  <w:sz w:val="24"/>
                  <w:szCs w:val="24"/>
                  <w:lang w:val="en-US"/>
                </w:rPr>
                <w:t>Insurance: Mathematics and Economics</w:t>
              </w:r>
              <w:r w:rsidRPr="00F2483C">
                <w:rPr>
                  <w:rFonts w:ascii="Arial" w:hAnsi="Arial" w:cs="Arial"/>
                  <w:noProof/>
                  <w:sz w:val="24"/>
                  <w:szCs w:val="24"/>
                  <w:lang w:val="en-US"/>
                </w:rPr>
                <w:t>, 21-26.</w:t>
              </w:r>
            </w:p>
            <w:p w14:paraId="4E1F36AE" w14:textId="77777777" w:rsidR="00676B88" w:rsidRPr="00F2483C" w:rsidRDefault="00676B88" w:rsidP="00F2483C">
              <w:pPr>
                <w:pStyle w:val="Bibliography"/>
                <w:spacing w:line="360" w:lineRule="auto"/>
                <w:ind w:left="720" w:hanging="720"/>
                <w:rPr>
                  <w:rFonts w:ascii="Arial" w:hAnsi="Arial" w:cs="Arial"/>
                  <w:noProof/>
                  <w:sz w:val="24"/>
                  <w:szCs w:val="24"/>
                  <w:lang w:val="en-US"/>
                </w:rPr>
              </w:pPr>
              <w:r w:rsidRPr="00F2483C">
                <w:rPr>
                  <w:rFonts w:ascii="Arial" w:hAnsi="Arial" w:cs="Arial"/>
                  <w:noProof/>
                  <w:sz w:val="24"/>
                  <w:szCs w:val="24"/>
                  <w:lang w:val="en-US"/>
                </w:rPr>
                <w:t xml:space="preserve">Zhang, B., Li, X., &amp; Yu, H. (2013). Has recent financial crisis changed permanently the correlations between BRICS and developed stock markets? </w:t>
              </w:r>
              <w:r w:rsidRPr="00F2483C">
                <w:rPr>
                  <w:rFonts w:ascii="Arial" w:hAnsi="Arial" w:cs="Arial"/>
                  <w:i/>
                  <w:iCs/>
                  <w:noProof/>
                  <w:sz w:val="24"/>
                  <w:szCs w:val="24"/>
                  <w:lang w:val="en-US"/>
                </w:rPr>
                <w:t>North American Journal of Economics and Finance</w:t>
              </w:r>
              <w:r w:rsidRPr="00F2483C">
                <w:rPr>
                  <w:rFonts w:ascii="Arial" w:hAnsi="Arial" w:cs="Arial"/>
                  <w:noProof/>
                  <w:sz w:val="24"/>
                  <w:szCs w:val="24"/>
                  <w:lang w:val="en-US"/>
                </w:rPr>
                <w:t>, 725-738.</w:t>
              </w:r>
            </w:p>
            <w:p w14:paraId="1E818F40" w14:textId="77777777" w:rsidR="00164FD3" w:rsidRDefault="00164FD3" w:rsidP="00F2483C">
              <w:pPr>
                <w:spacing w:line="360" w:lineRule="auto"/>
                <w:rPr>
                  <w:rFonts w:ascii="Arial" w:hAnsi="Arial" w:cs="Arial"/>
                </w:rPr>
              </w:pPr>
              <w:r w:rsidRPr="00F2483C">
                <w:rPr>
                  <w:rFonts w:ascii="Arial" w:hAnsi="Arial" w:cs="Arial"/>
                  <w:b/>
                  <w:bCs/>
                  <w:noProof/>
                  <w:sz w:val="24"/>
                  <w:szCs w:val="24"/>
                </w:rPr>
                <w:fldChar w:fldCharType="end"/>
              </w:r>
              <w:commentRangeEnd w:id="44"/>
              <w:r w:rsidR="002B49D8">
                <w:rPr>
                  <w:rStyle w:val="CommentReference"/>
                </w:rPr>
                <w:commentReference w:id="44"/>
              </w:r>
            </w:p>
          </w:sdtContent>
        </w:sdt>
      </w:sdtContent>
    </w:sdt>
    <w:p w14:paraId="6B613C26" w14:textId="77777777" w:rsidR="007F1099" w:rsidRDefault="007F1099" w:rsidP="007F1099">
      <w:pPr>
        <w:spacing w:line="360" w:lineRule="auto"/>
        <w:rPr>
          <w:rFonts w:ascii="Arial" w:hAnsi="Arial" w:cs="Arial"/>
        </w:rPr>
      </w:pPr>
    </w:p>
    <w:p w14:paraId="0C4D7CF6" w14:textId="77777777" w:rsidR="007F1099" w:rsidRDefault="007F1099" w:rsidP="007F1099">
      <w:pPr>
        <w:spacing w:line="360" w:lineRule="auto"/>
        <w:rPr>
          <w:rFonts w:ascii="Arial" w:hAnsi="Arial" w:cs="Arial"/>
        </w:rPr>
      </w:pPr>
    </w:p>
    <w:p w14:paraId="13BFA649" w14:textId="77777777" w:rsidR="007F1099" w:rsidRDefault="007F1099" w:rsidP="007F1099">
      <w:pPr>
        <w:spacing w:line="360" w:lineRule="auto"/>
        <w:rPr>
          <w:rFonts w:ascii="Arial" w:hAnsi="Arial" w:cs="Arial"/>
        </w:rPr>
      </w:pPr>
    </w:p>
    <w:p w14:paraId="3A5B0BD9" w14:textId="77777777" w:rsidR="007F1099" w:rsidRDefault="007F1099" w:rsidP="007F1099">
      <w:pPr>
        <w:spacing w:line="360" w:lineRule="auto"/>
        <w:rPr>
          <w:rFonts w:ascii="Arial" w:hAnsi="Arial" w:cs="Arial"/>
        </w:rPr>
      </w:pPr>
    </w:p>
    <w:p w14:paraId="51E248B1" w14:textId="77777777" w:rsidR="007F1099" w:rsidRDefault="007F1099" w:rsidP="007F1099">
      <w:pPr>
        <w:spacing w:line="360" w:lineRule="auto"/>
        <w:rPr>
          <w:rFonts w:ascii="Arial" w:hAnsi="Arial" w:cs="Arial"/>
        </w:rPr>
      </w:pPr>
    </w:p>
    <w:p w14:paraId="710B855D" w14:textId="77777777" w:rsidR="007F1099" w:rsidRDefault="007F1099" w:rsidP="007F1099">
      <w:pPr>
        <w:spacing w:line="360" w:lineRule="auto"/>
        <w:rPr>
          <w:rFonts w:ascii="Arial" w:hAnsi="Arial" w:cs="Arial"/>
        </w:rPr>
      </w:pPr>
    </w:p>
    <w:p w14:paraId="62084389" w14:textId="77777777" w:rsidR="007F1099" w:rsidRDefault="007F1099" w:rsidP="007F1099">
      <w:pPr>
        <w:spacing w:line="360" w:lineRule="auto"/>
        <w:rPr>
          <w:rFonts w:ascii="Arial" w:hAnsi="Arial" w:cs="Arial"/>
        </w:rPr>
      </w:pPr>
    </w:p>
    <w:p w14:paraId="7213B742" w14:textId="77777777" w:rsidR="007F1099" w:rsidRDefault="007F1099" w:rsidP="007F1099">
      <w:pPr>
        <w:spacing w:line="360" w:lineRule="auto"/>
        <w:rPr>
          <w:rFonts w:ascii="Arial" w:hAnsi="Arial" w:cs="Arial"/>
        </w:rPr>
      </w:pPr>
    </w:p>
    <w:p w14:paraId="796A4CAB" w14:textId="77777777" w:rsidR="007F1099" w:rsidRDefault="007F1099" w:rsidP="007F1099">
      <w:pPr>
        <w:spacing w:line="360" w:lineRule="auto"/>
        <w:rPr>
          <w:rFonts w:ascii="Arial" w:hAnsi="Arial" w:cs="Arial"/>
        </w:rPr>
      </w:pPr>
    </w:p>
    <w:p w14:paraId="7E0C3953" w14:textId="77777777" w:rsidR="007F1099" w:rsidRDefault="007F1099" w:rsidP="007F1099">
      <w:pPr>
        <w:spacing w:line="360" w:lineRule="auto"/>
        <w:rPr>
          <w:rFonts w:ascii="Arial" w:hAnsi="Arial" w:cs="Arial"/>
        </w:rPr>
      </w:pPr>
    </w:p>
    <w:p w14:paraId="36001313" w14:textId="77777777" w:rsidR="007F1099" w:rsidRDefault="007F1099" w:rsidP="007F1099">
      <w:pPr>
        <w:spacing w:line="360" w:lineRule="auto"/>
        <w:rPr>
          <w:rFonts w:ascii="Arial" w:hAnsi="Arial" w:cs="Arial"/>
        </w:rPr>
      </w:pPr>
    </w:p>
    <w:p w14:paraId="3BE8855D" w14:textId="77777777" w:rsidR="007F1099" w:rsidRDefault="007F1099" w:rsidP="007F1099">
      <w:pPr>
        <w:spacing w:line="360" w:lineRule="auto"/>
        <w:rPr>
          <w:rFonts w:ascii="Arial" w:hAnsi="Arial" w:cs="Arial"/>
        </w:rPr>
      </w:pPr>
    </w:p>
    <w:p w14:paraId="625102DF" w14:textId="77777777" w:rsidR="007F1099" w:rsidRDefault="007F1099" w:rsidP="007F1099">
      <w:pPr>
        <w:spacing w:line="360" w:lineRule="auto"/>
        <w:rPr>
          <w:rFonts w:ascii="Arial" w:hAnsi="Arial" w:cs="Arial"/>
        </w:rPr>
      </w:pPr>
    </w:p>
    <w:p w14:paraId="58E806CB" w14:textId="77777777" w:rsidR="007F1099" w:rsidRDefault="007F1099" w:rsidP="007F1099">
      <w:pPr>
        <w:spacing w:line="360" w:lineRule="auto"/>
        <w:rPr>
          <w:rFonts w:ascii="Arial" w:hAnsi="Arial" w:cs="Arial"/>
        </w:rPr>
      </w:pPr>
    </w:p>
    <w:p w14:paraId="58597528" w14:textId="77777777" w:rsidR="007F1099" w:rsidRDefault="007F1099" w:rsidP="007F1099">
      <w:pPr>
        <w:spacing w:line="360" w:lineRule="auto"/>
        <w:rPr>
          <w:rFonts w:ascii="Arial" w:hAnsi="Arial" w:cs="Arial"/>
        </w:rPr>
      </w:pPr>
    </w:p>
    <w:p w14:paraId="7AF07072" w14:textId="77777777" w:rsidR="007F1099" w:rsidRDefault="007F1099" w:rsidP="007F1099">
      <w:pPr>
        <w:spacing w:line="360" w:lineRule="auto"/>
        <w:rPr>
          <w:rFonts w:ascii="Arial" w:hAnsi="Arial" w:cs="Arial"/>
        </w:rPr>
      </w:pPr>
    </w:p>
    <w:p w14:paraId="7516BB59" w14:textId="77777777" w:rsidR="007F1099" w:rsidRDefault="007F1099" w:rsidP="007F1099">
      <w:pPr>
        <w:spacing w:line="360" w:lineRule="auto"/>
        <w:rPr>
          <w:rFonts w:ascii="Arial" w:hAnsi="Arial" w:cs="Arial"/>
        </w:rPr>
      </w:pPr>
    </w:p>
    <w:p w14:paraId="041E41F1" w14:textId="77777777" w:rsidR="007F1099" w:rsidRDefault="007F1099" w:rsidP="007F1099">
      <w:pPr>
        <w:spacing w:line="360" w:lineRule="auto"/>
        <w:rPr>
          <w:rFonts w:ascii="Arial" w:hAnsi="Arial" w:cs="Arial"/>
        </w:rPr>
      </w:pPr>
    </w:p>
    <w:p w14:paraId="17D470BA" w14:textId="77777777" w:rsidR="007F1099" w:rsidRDefault="007F1099" w:rsidP="007F1099">
      <w:pPr>
        <w:spacing w:line="360" w:lineRule="auto"/>
        <w:rPr>
          <w:rFonts w:ascii="Arial" w:hAnsi="Arial" w:cs="Arial"/>
        </w:rPr>
      </w:pPr>
    </w:p>
    <w:p w14:paraId="4BF54F8F" w14:textId="77777777" w:rsidR="007F1099" w:rsidRDefault="007F1099" w:rsidP="007F1099">
      <w:pPr>
        <w:pStyle w:val="Heading1"/>
        <w:rPr>
          <w:rFonts w:ascii="Arial" w:hAnsi="Arial" w:cs="Arial"/>
        </w:rPr>
      </w:pPr>
      <w:r>
        <w:rPr>
          <w:rFonts w:ascii="Arial" w:hAnsi="Arial" w:cs="Arial"/>
        </w:rPr>
        <w:lastRenderedPageBreak/>
        <w:t>Appendix A</w:t>
      </w:r>
    </w:p>
    <w:tbl>
      <w:tblPr>
        <w:tblW w:w="8040" w:type="dxa"/>
        <w:tblLook w:val="04A0" w:firstRow="1" w:lastRow="0" w:firstColumn="1" w:lastColumn="0" w:noHBand="0" w:noVBand="1"/>
      </w:tblPr>
      <w:tblGrid>
        <w:gridCol w:w="1040"/>
        <w:gridCol w:w="4460"/>
        <w:gridCol w:w="1300"/>
        <w:gridCol w:w="1240"/>
      </w:tblGrid>
      <w:tr w:rsidR="007F1099" w14:paraId="25857C7E" w14:textId="77777777" w:rsidTr="007F1099">
        <w:trPr>
          <w:trHeight w:val="288"/>
        </w:trPr>
        <w:tc>
          <w:tcPr>
            <w:tcW w:w="1040" w:type="dxa"/>
            <w:tcBorders>
              <w:top w:val="nil"/>
              <w:left w:val="nil"/>
              <w:bottom w:val="single" w:sz="4" w:space="0" w:color="auto"/>
              <w:right w:val="nil"/>
            </w:tcBorders>
            <w:shd w:val="clear" w:color="auto" w:fill="FFFFFF"/>
            <w:noWrap/>
            <w:vAlign w:val="bottom"/>
            <w:hideMark/>
          </w:tcPr>
          <w:p w14:paraId="1CF9FF7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Indices</w:t>
            </w:r>
          </w:p>
        </w:tc>
        <w:tc>
          <w:tcPr>
            <w:tcW w:w="4460" w:type="dxa"/>
            <w:tcBorders>
              <w:top w:val="nil"/>
              <w:left w:val="nil"/>
              <w:bottom w:val="single" w:sz="4" w:space="0" w:color="auto"/>
              <w:right w:val="nil"/>
            </w:tcBorders>
            <w:shd w:val="clear" w:color="auto" w:fill="FFFFFF"/>
            <w:noWrap/>
            <w:vAlign w:val="bottom"/>
            <w:hideMark/>
          </w:tcPr>
          <w:p w14:paraId="3DC92109"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Copula Family</w:t>
            </w:r>
          </w:p>
        </w:tc>
        <w:tc>
          <w:tcPr>
            <w:tcW w:w="1300" w:type="dxa"/>
            <w:tcBorders>
              <w:top w:val="nil"/>
              <w:left w:val="nil"/>
              <w:bottom w:val="single" w:sz="4" w:space="0" w:color="auto"/>
              <w:right w:val="nil"/>
            </w:tcBorders>
            <w:shd w:val="clear" w:color="auto" w:fill="FFFFFF"/>
            <w:noWrap/>
            <w:vAlign w:val="bottom"/>
            <w:hideMark/>
          </w:tcPr>
          <w:p w14:paraId="68053CB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Param1</w:t>
            </w:r>
          </w:p>
        </w:tc>
        <w:tc>
          <w:tcPr>
            <w:tcW w:w="1240" w:type="dxa"/>
            <w:tcBorders>
              <w:top w:val="nil"/>
              <w:left w:val="nil"/>
              <w:bottom w:val="single" w:sz="4" w:space="0" w:color="auto"/>
              <w:right w:val="nil"/>
            </w:tcBorders>
            <w:shd w:val="clear" w:color="auto" w:fill="FFFFFF"/>
            <w:noWrap/>
            <w:vAlign w:val="bottom"/>
            <w:hideMark/>
          </w:tcPr>
          <w:p w14:paraId="2BF65E1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Param2</w:t>
            </w:r>
          </w:p>
        </w:tc>
      </w:tr>
      <w:tr w:rsidR="007F1099" w14:paraId="487F3EC9" w14:textId="77777777" w:rsidTr="007F1099">
        <w:trPr>
          <w:trHeight w:val="288"/>
        </w:trPr>
        <w:tc>
          <w:tcPr>
            <w:tcW w:w="1040" w:type="dxa"/>
            <w:shd w:val="clear" w:color="auto" w:fill="FFFFFF"/>
            <w:noWrap/>
            <w:vAlign w:val="bottom"/>
            <w:hideMark/>
          </w:tcPr>
          <w:p w14:paraId="0D05AE3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I</w:t>
            </w:r>
          </w:p>
        </w:tc>
        <w:tc>
          <w:tcPr>
            <w:tcW w:w="4460" w:type="dxa"/>
            <w:shd w:val="clear" w:color="auto" w:fill="FFFFFF"/>
            <w:noWrap/>
            <w:vAlign w:val="bottom"/>
            <w:hideMark/>
          </w:tcPr>
          <w:p w14:paraId="2DF92F8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BA1F73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0.403920025</w:t>
            </w:r>
          </w:p>
        </w:tc>
        <w:tc>
          <w:tcPr>
            <w:tcW w:w="1240" w:type="dxa"/>
            <w:shd w:val="clear" w:color="auto" w:fill="FFFFFF"/>
            <w:noWrap/>
            <w:vAlign w:val="bottom"/>
            <w:hideMark/>
          </w:tcPr>
          <w:p w14:paraId="1F9594E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3AE81F0B" w14:textId="77777777" w:rsidTr="007F1099">
        <w:trPr>
          <w:trHeight w:val="288"/>
        </w:trPr>
        <w:tc>
          <w:tcPr>
            <w:tcW w:w="1040" w:type="dxa"/>
            <w:shd w:val="clear" w:color="auto" w:fill="FFFFFF"/>
            <w:noWrap/>
            <w:vAlign w:val="bottom"/>
            <w:hideMark/>
          </w:tcPr>
          <w:p w14:paraId="5498741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R</w:t>
            </w:r>
          </w:p>
        </w:tc>
        <w:tc>
          <w:tcPr>
            <w:tcW w:w="4460" w:type="dxa"/>
            <w:shd w:val="clear" w:color="auto" w:fill="FFFFFF"/>
            <w:noWrap/>
            <w:vAlign w:val="bottom"/>
            <w:hideMark/>
          </w:tcPr>
          <w:p w14:paraId="77A9A237"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41C1035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0.030603436</w:t>
            </w:r>
          </w:p>
        </w:tc>
        <w:tc>
          <w:tcPr>
            <w:tcW w:w="1240" w:type="dxa"/>
            <w:shd w:val="clear" w:color="auto" w:fill="FFFFFF"/>
            <w:noWrap/>
            <w:vAlign w:val="bottom"/>
            <w:hideMark/>
          </w:tcPr>
          <w:p w14:paraId="24AA78C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14.47559428</w:t>
            </w:r>
          </w:p>
        </w:tc>
      </w:tr>
      <w:tr w:rsidR="007F1099" w14:paraId="48597593" w14:textId="77777777" w:rsidTr="007F1099">
        <w:trPr>
          <w:trHeight w:val="288"/>
        </w:trPr>
        <w:tc>
          <w:tcPr>
            <w:tcW w:w="1040" w:type="dxa"/>
            <w:shd w:val="clear" w:color="auto" w:fill="FFFFFF"/>
            <w:noWrap/>
            <w:vAlign w:val="bottom"/>
            <w:hideMark/>
          </w:tcPr>
          <w:p w14:paraId="75FBBE09"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F</w:t>
            </w:r>
          </w:p>
        </w:tc>
        <w:tc>
          <w:tcPr>
            <w:tcW w:w="4460" w:type="dxa"/>
            <w:shd w:val="clear" w:color="auto" w:fill="FFFFFF"/>
            <w:noWrap/>
            <w:vAlign w:val="bottom"/>
            <w:hideMark/>
          </w:tcPr>
          <w:p w14:paraId="55B665B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Bb8 Copula (180 Degrees; “survival Bb8”)</w:t>
            </w:r>
          </w:p>
        </w:tc>
        <w:tc>
          <w:tcPr>
            <w:tcW w:w="1300" w:type="dxa"/>
            <w:shd w:val="clear" w:color="auto" w:fill="FFFFFF"/>
            <w:noWrap/>
            <w:vAlign w:val="bottom"/>
            <w:hideMark/>
          </w:tcPr>
          <w:p w14:paraId="51680C0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1.11884267</w:t>
            </w:r>
          </w:p>
        </w:tc>
        <w:tc>
          <w:tcPr>
            <w:tcW w:w="1240" w:type="dxa"/>
            <w:shd w:val="clear" w:color="auto" w:fill="FFFFFF"/>
            <w:noWrap/>
            <w:vAlign w:val="bottom"/>
            <w:hideMark/>
          </w:tcPr>
          <w:p w14:paraId="1FA2EC8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0.932875171</w:t>
            </w:r>
          </w:p>
        </w:tc>
      </w:tr>
      <w:tr w:rsidR="007F1099" w14:paraId="0A99C297" w14:textId="77777777" w:rsidTr="007F1099">
        <w:trPr>
          <w:trHeight w:val="288"/>
        </w:trPr>
        <w:tc>
          <w:tcPr>
            <w:tcW w:w="1040" w:type="dxa"/>
            <w:shd w:val="clear" w:color="auto" w:fill="FFFFFF"/>
            <w:noWrap/>
            <w:vAlign w:val="bottom"/>
            <w:hideMark/>
          </w:tcPr>
          <w:p w14:paraId="2B00638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I</w:t>
            </w:r>
          </w:p>
        </w:tc>
        <w:tc>
          <w:tcPr>
            <w:tcW w:w="4460" w:type="dxa"/>
            <w:shd w:val="clear" w:color="auto" w:fill="FFFFFF"/>
            <w:noWrap/>
            <w:vAlign w:val="bottom"/>
            <w:hideMark/>
          </w:tcPr>
          <w:p w14:paraId="48F693F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36987DB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0.089196284</w:t>
            </w:r>
          </w:p>
        </w:tc>
        <w:tc>
          <w:tcPr>
            <w:tcW w:w="1240" w:type="dxa"/>
            <w:shd w:val="clear" w:color="auto" w:fill="FFFFFF"/>
            <w:noWrap/>
            <w:vAlign w:val="bottom"/>
            <w:hideMark/>
          </w:tcPr>
          <w:p w14:paraId="131AEA4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7E65B107" w14:textId="77777777" w:rsidTr="007F1099">
        <w:trPr>
          <w:trHeight w:val="288"/>
        </w:trPr>
        <w:tc>
          <w:tcPr>
            <w:tcW w:w="1040" w:type="dxa"/>
            <w:shd w:val="clear" w:color="auto" w:fill="FFFFFF"/>
            <w:noWrap/>
            <w:vAlign w:val="bottom"/>
            <w:hideMark/>
          </w:tcPr>
          <w:p w14:paraId="47CAE1D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R</w:t>
            </w:r>
          </w:p>
        </w:tc>
        <w:tc>
          <w:tcPr>
            <w:tcW w:w="4460" w:type="dxa"/>
            <w:shd w:val="clear" w:color="auto" w:fill="FFFFFF"/>
            <w:noWrap/>
            <w:vAlign w:val="bottom"/>
            <w:hideMark/>
          </w:tcPr>
          <w:p w14:paraId="4D45C2E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0853DA3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0.645094952</w:t>
            </w:r>
          </w:p>
        </w:tc>
        <w:tc>
          <w:tcPr>
            <w:tcW w:w="1240" w:type="dxa"/>
            <w:shd w:val="clear" w:color="auto" w:fill="FFFFFF"/>
            <w:noWrap/>
            <w:vAlign w:val="bottom"/>
            <w:hideMark/>
          </w:tcPr>
          <w:p w14:paraId="13E61FF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22E2D832" w14:textId="77777777" w:rsidTr="007F1099">
        <w:trPr>
          <w:trHeight w:val="288"/>
        </w:trPr>
        <w:tc>
          <w:tcPr>
            <w:tcW w:w="1040" w:type="dxa"/>
            <w:shd w:val="clear" w:color="auto" w:fill="FFFFFF"/>
            <w:noWrap/>
            <w:vAlign w:val="bottom"/>
            <w:hideMark/>
          </w:tcPr>
          <w:p w14:paraId="1E45595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F</w:t>
            </w:r>
          </w:p>
        </w:tc>
        <w:tc>
          <w:tcPr>
            <w:tcW w:w="4460" w:type="dxa"/>
            <w:shd w:val="clear" w:color="auto" w:fill="FFFFFF"/>
            <w:noWrap/>
            <w:vAlign w:val="bottom"/>
            <w:hideMark/>
          </w:tcPr>
          <w:p w14:paraId="658266D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Bb1 Copula</w:t>
            </w:r>
          </w:p>
        </w:tc>
        <w:tc>
          <w:tcPr>
            <w:tcW w:w="1300" w:type="dxa"/>
            <w:shd w:val="clear" w:color="auto" w:fill="FFFFFF"/>
            <w:noWrap/>
            <w:vAlign w:val="bottom"/>
            <w:hideMark/>
          </w:tcPr>
          <w:p w14:paraId="56B0B52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0.080271125</w:t>
            </w:r>
          </w:p>
        </w:tc>
        <w:tc>
          <w:tcPr>
            <w:tcW w:w="1240" w:type="dxa"/>
            <w:shd w:val="clear" w:color="auto" w:fill="FFFFFF"/>
            <w:noWrap/>
            <w:vAlign w:val="bottom"/>
            <w:hideMark/>
          </w:tcPr>
          <w:p w14:paraId="5421771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1.053000587</w:t>
            </w:r>
          </w:p>
        </w:tc>
      </w:tr>
      <w:tr w:rsidR="007F1099" w14:paraId="2EB80FCF" w14:textId="77777777" w:rsidTr="007F1099">
        <w:trPr>
          <w:trHeight w:val="288"/>
        </w:trPr>
        <w:tc>
          <w:tcPr>
            <w:tcW w:w="1040" w:type="dxa"/>
            <w:shd w:val="clear" w:color="auto" w:fill="FFFFFF"/>
            <w:noWrap/>
            <w:vAlign w:val="bottom"/>
            <w:hideMark/>
          </w:tcPr>
          <w:p w14:paraId="738CAF08"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I</w:t>
            </w:r>
          </w:p>
        </w:tc>
        <w:tc>
          <w:tcPr>
            <w:tcW w:w="4460" w:type="dxa"/>
            <w:shd w:val="clear" w:color="auto" w:fill="FFFFFF"/>
            <w:noWrap/>
            <w:vAlign w:val="bottom"/>
            <w:hideMark/>
          </w:tcPr>
          <w:p w14:paraId="7723C0E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1AD9AE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1.03732215</w:t>
            </w:r>
          </w:p>
        </w:tc>
        <w:tc>
          <w:tcPr>
            <w:tcW w:w="1240" w:type="dxa"/>
            <w:shd w:val="clear" w:color="auto" w:fill="FFFFFF"/>
            <w:noWrap/>
            <w:vAlign w:val="bottom"/>
            <w:hideMark/>
          </w:tcPr>
          <w:p w14:paraId="6C1CFA3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5BD9D4B9" w14:textId="77777777" w:rsidTr="007F1099">
        <w:trPr>
          <w:trHeight w:val="288"/>
        </w:trPr>
        <w:tc>
          <w:tcPr>
            <w:tcW w:w="1040" w:type="dxa"/>
            <w:shd w:val="clear" w:color="auto" w:fill="FFFFFF"/>
            <w:noWrap/>
            <w:vAlign w:val="bottom"/>
            <w:hideMark/>
          </w:tcPr>
          <w:p w14:paraId="66434D8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R</w:t>
            </w:r>
          </w:p>
        </w:tc>
        <w:tc>
          <w:tcPr>
            <w:tcW w:w="4460" w:type="dxa"/>
            <w:shd w:val="clear" w:color="auto" w:fill="FFFFFF"/>
            <w:noWrap/>
            <w:vAlign w:val="bottom"/>
            <w:hideMark/>
          </w:tcPr>
          <w:p w14:paraId="3F02A31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6336874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-0.07725637</w:t>
            </w:r>
          </w:p>
        </w:tc>
        <w:tc>
          <w:tcPr>
            <w:tcW w:w="1240" w:type="dxa"/>
            <w:shd w:val="clear" w:color="auto" w:fill="FFFFFF"/>
            <w:noWrap/>
            <w:vAlign w:val="bottom"/>
            <w:hideMark/>
          </w:tcPr>
          <w:p w14:paraId="3DF0D9A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761D6708" w14:textId="77777777" w:rsidTr="007F1099">
        <w:trPr>
          <w:trHeight w:val="288"/>
        </w:trPr>
        <w:tc>
          <w:tcPr>
            <w:tcW w:w="1040" w:type="dxa"/>
            <w:shd w:val="clear" w:color="auto" w:fill="FFFFFF"/>
            <w:noWrap/>
            <w:vAlign w:val="bottom"/>
            <w:hideMark/>
          </w:tcPr>
          <w:p w14:paraId="4EC291E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F</w:t>
            </w:r>
          </w:p>
        </w:tc>
        <w:tc>
          <w:tcPr>
            <w:tcW w:w="4460" w:type="dxa"/>
            <w:shd w:val="clear" w:color="auto" w:fill="FFFFFF"/>
            <w:noWrap/>
            <w:vAlign w:val="bottom"/>
            <w:hideMark/>
          </w:tcPr>
          <w:p w14:paraId="196321F5"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0B1A76D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0.002086074</w:t>
            </w:r>
          </w:p>
        </w:tc>
        <w:tc>
          <w:tcPr>
            <w:tcW w:w="1240" w:type="dxa"/>
            <w:shd w:val="clear" w:color="auto" w:fill="FFFFFF"/>
            <w:noWrap/>
            <w:vAlign w:val="bottom"/>
            <w:hideMark/>
          </w:tcPr>
          <w:p w14:paraId="114DF0D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24.61601211</w:t>
            </w:r>
          </w:p>
        </w:tc>
      </w:tr>
      <w:tr w:rsidR="007F1099" w14:paraId="786368EE" w14:textId="77777777" w:rsidTr="007F1099">
        <w:trPr>
          <w:trHeight w:val="288"/>
        </w:trPr>
        <w:tc>
          <w:tcPr>
            <w:tcW w:w="1040" w:type="dxa"/>
            <w:shd w:val="clear" w:color="auto" w:fill="FFFFFF"/>
            <w:noWrap/>
            <w:vAlign w:val="bottom"/>
            <w:hideMark/>
          </w:tcPr>
          <w:p w14:paraId="6106929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I</w:t>
            </w:r>
          </w:p>
        </w:tc>
        <w:tc>
          <w:tcPr>
            <w:tcW w:w="4460" w:type="dxa"/>
            <w:shd w:val="clear" w:color="auto" w:fill="FFFFFF"/>
            <w:noWrap/>
            <w:vAlign w:val="bottom"/>
            <w:hideMark/>
          </w:tcPr>
          <w:p w14:paraId="5431BDD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1 Copula</w:t>
            </w:r>
          </w:p>
        </w:tc>
        <w:tc>
          <w:tcPr>
            <w:tcW w:w="1300" w:type="dxa"/>
            <w:shd w:val="clear" w:color="auto" w:fill="FFFFFF"/>
            <w:noWrap/>
            <w:vAlign w:val="bottom"/>
            <w:hideMark/>
          </w:tcPr>
          <w:p w14:paraId="134C899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1.246222193</w:t>
            </w:r>
          </w:p>
        </w:tc>
        <w:tc>
          <w:tcPr>
            <w:tcW w:w="1240" w:type="dxa"/>
            <w:shd w:val="clear" w:color="auto" w:fill="FFFFFF"/>
            <w:noWrap/>
            <w:vAlign w:val="bottom"/>
            <w:hideMark/>
          </w:tcPr>
          <w:p w14:paraId="7A465CC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0.030254288</w:t>
            </w:r>
          </w:p>
        </w:tc>
      </w:tr>
      <w:tr w:rsidR="007F1099" w14:paraId="2F200BE0" w14:textId="77777777" w:rsidTr="007F1099">
        <w:trPr>
          <w:trHeight w:val="288"/>
        </w:trPr>
        <w:tc>
          <w:tcPr>
            <w:tcW w:w="1040" w:type="dxa"/>
            <w:shd w:val="clear" w:color="auto" w:fill="FFFFFF"/>
            <w:noWrap/>
            <w:vAlign w:val="bottom"/>
            <w:hideMark/>
          </w:tcPr>
          <w:p w14:paraId="18BD7CD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R</w:t>
            </w:r>
          </w:p>
        </w:tc>
        <w:tc>
          <w:tcPr>
            <w:tcW w:w="4460" w:type="dxa"/>
            <w:shd w:val="clear" w:color="auto" w:fill="FFFFFF"/>
            <w:noWrap/>
            <w:vAlign w:val="bottom"/>
            <w:hideMark/>
          </w:tcPr>
          <w:p w14:paraId="386BA3E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47C375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0.199508218</w:t>
            </w:r>
          </w:p>
        </w:tc>
        <w:tc>
          <w:tcPr>
            <w:tcW w:w="1240" w:type="dxa"/>
            <w:shd w:val="clear" w:color="auto" w:fill="FFFFFF"/>
            <w:noWrap/>
            <w:vAlign w:val="bottom"/>
            <w:hideMark/>
          </w:tcPr>
          <w:p w14:paraId="7C644E6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07309BEC" w14:textId="77777777" w:rsidTr="007F1099">
        <w:trPr>
          <w:trHeight w:val="288"/>
        </w:trPr>
        <w:tc>
          <w:tcPr>
            <w:tcW w:w="1040" w:type="dxa"/>
            <w:shd w:val="clear" w:color="auto" w:fill="FFFFFF"/>
            <w:noWrap/>
            <w:vAlign w:val="bottom"/>
            <w:hideMark/>
          </w:tcPr>
          <w:p w14:paraId="7B74570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F</w:t>
            </w:r>
          </w:p>
        </w:tc>
        <w:tc>
          <w:tcPr>
            <w:tcW w:w="4460" w:type="dxa"/>
            <w:shd w:val="clear" w:color="auto" w:fill="FFFFFF"/>
            <w:noWrap/>
            <w:vAlign w:val="bottom"/>
            <w:hideMark/>
          </w:tcPr>
          <w:p w14:paraId="393BB2C3"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245A93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0.202117017</w:t>
            </w:r>
          </w:p>
        </w:tc>
        <w:tc>
          <w:tcPr>
            <w:tcW w:w="1240" w:type="dxa"/>
            <w:shd w:val="clear" w:color="auto" w:fill="FFFFFF"/>
            <w:noWrap/>
            <w:vAlign w:val="bottom"/>
            <w:hideMark/>
          </w:tcPr>
          <w:p w14:paraId="0578D28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363D2390" w14:textId="77777777" w:rsidTr="007F1099">
        <w:trPr>
          <w:trHeight w:val="288"/>
        </w:trPr>
        <w:tc>
          <w:tcPr>
            <w:tcW w:w="1040" w:type="dxa"/>
            <w:shd w:val="clear" w:color="auto" w:fill="FFFFFF"/>
            <w:noWrap/>
            <w:vAlign w:val="bottom"/>
            <w:hideMark/>
          </w:tcPr>
          <w:p w14:paraId="6EDA664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I</w:t>
            </w:r>
          </w:p>
        </w:tc>
        <w:tc>
          <w:tcPr>
            <w:tcW w:w="4460" w:type="dxa"/>
            <w:shd w:val="clear" w:color="auto" w:fill="FFFFFF"/>
            <w:noWrap/>
            <w:vAlign w:val="bottom"/>
            <w:hideMark/>
          </w:tcPr>
          <w:p w14:paraId="4B929ED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1 Copula (180 Degrees)</w:t>
            </w:r>
          </w:p>
        </w:tc>
        <w:tc>
          <w:tcPr>
            <w:tcW w:w="1300" w:type="dxa"/>
            <w:shd w:val="clear" w:color="auto" w:fill="FFFFFF"/>
            <w:noWrap/>
            <w:vAlign w:val="bottom"/>
            <w:hideMark/>
          </w:tcPr>
          <w:p w14:paraId="52E3767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1.235167256</w:t>
            </w:r>
          </w:p>
        </w:tc>
        <w:tc>
          <w:tcPr>
            <w:tcW w:w="1240" w:type="dxa"/>
            <w:shd w:val="clear" w:color="auto" w:fill="FFFFFF"/>
            <w:noWrap/>
            <w:vAlign w:val="bottom"/>
            <w:hideMark/>
          </w:tcPr>
          <w:p w14:paraId="7B458CF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0.305559754</w:t>
            </w:r>
          </w:p>
        </w:tc>
      </w:tr>
      <w:tr w:rsidR="007F1099" w14:paraId="72ED95D7" w14:textId="77777777" w:rsidTr="007F1099">
        <w:trPr>
          <w:trHeight w:val="288"/>
        </w:trPr>
        <w:tc>
          <w:tcPr>
            <w:tcW w:w="1040" w:type="dxa"/>
            <w:shd w:val="clear" w:color="auto" w:fill="FFFFFF"/>
            <w:noWrap/>
            <w:vAlign w:val="bottom"/>
            <w:hideMark/>
          </w:tcPr>
          <w:p w14:paraId="628A2AB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R</w:t>
            </w:r>
          </w:p>
        </w:tc>
        <w:tc>
          <w:tcPr>
            <w:tcW w:w="4460" w:type="dxa"/>
            <w:shd w:val="clear" w:color="auto" w:fill="FFFFFF"/>
            <w:noWrap/>
            <w:vAlign w:val="bottom"/>
            <w:hideMark/>
          </w:tcPr>
          <w:p w14:paraId="6994D144"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0D2D1F6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0.376102886</w:t>
            </w:r>
          </w:p>
        </w:tc>
        <w:tc>
          <w:tcPr>
            <w:tcW w:w="1240" w:type="dxa"/>
            <w:shd w:val="clear" w:color="auto" w:fill="FFFFFF"/>
            <w:noWrap/>
            <w:vAlign w:val="bottom"/>
            <w:hideMark/>
          </w:tcPr>
          <w:p w14:paraId="171A9C5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8.286966777</w:t>
            </w:r>
          </w:p>
        </w:tc>
      </w:tr>
      <w:tr w:rsidR="007F1099" w14:paraId="541D7BA4" w14:textId="77777777" w:rsidTr="007F1099">
        <w:trPr>
          <w:trHeight w:val="288"/>
        </w:trPr>
        <w:tc>
          <w:tcPr>
            <w:tcW w:w="1040" w:type="dxa"/>
            <w:shd w:val="clear" w:color="auto" w:fill="FFFFFF"/>
            <w:noWrap/>
            <w:vAlign w:val="bottom"/>
            <w:hideMark/>
          </w:tcPr>
          <w:p w14:paraId="1F9A553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B R</w:t>
            </w:r>
          </w:p>
        </w:tc>
        <w:tc>
          <w:tcPr>
            <w:tcW w:w="4460" w:type="dxa"/>
            <w:shd w:val="clear" w:color="auto" w:fill="FFFFFF"/>
            <w:noWrap/>
            <w:vAlign w:val="bottom"/>
            <w:hideMark/>
          </w:tcPr>
          <w:p w14:paraId="7EC2E47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15C43EE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0.044355553</w:t>
            </w:r>
          </w:p>
        </w:tc>
        <w:tc>
          <w:tcPr>
            <w:tcW w:w="1240" w:type="dxa"/>
            <w:shd w:val="clear" w:color="auto" w:fill="FFFFFF"/>
            <w:noWrap/>
            <w:vAlign w:val="bottom"/>
            <w:hideMark/>
          </w:tcPr>
          <w:p w14:paraId="24AE772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6C186A69" w14:textId="77777777" w:rsidTr="007F1099">
        <w:trPr>
          <w:trHeight w:val="288"/>
        </w:trPr>
        <w:tc>
          <w:tcPr>
            <w:tcW w:w="1040" w:type="dxa"/>
            <w:shd w:val="clear" w:color="auto" w:fill="FFFFFF"/>
            <w:noWrap/>
            <w:vAlign w:val="bottom"/>
            <w:hideMark/>
          </w:tcPr>
          <w:p w14:paraId="0A1D1B1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F</w:t>
            </w:r>
          </w:p>
        </w:tc>
        <w:tc>
          <w:tcPr>
            <w:tcW w:w="4460" w:type="dxa"/>
            <w:shd w:val="clear" w:color="auto" w:fill="FFFFFF"/>
            <w:noWrap/>
            <w:vAlign w:val="bottom"/>
            <w:hideMark/>
          </w:tcPr>
          <w:p w14:paraId="19A448E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4E8C69D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-1.011923726</w:t>
            </w:r>
          </w:p>
        </w:tc>
        <w:tc>
          <w:tcPr>
            <w:tcW w:w="1240" w:type="dxa"/>
            <w:shd w:val="clear" w:color="auto" w:fill="FFFFFF"/>
            <w:noWrap/>
            <w:vAlign w:val="bottom"/>
            <w:hideMark/>
          </w:tcPr>
          <w:p w14:paraId="7BC5BE0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35CCEDD4" w14:textId="77777777" w:rsidTr="007F1099">
        <w:trPr>
          <w:trHeight w:val="288"/>
        </w:trPr>
        <w:tc>
          <w:tcPr>
            <w:tcW w:w="1040" w:type="dxa"/>
            <w:shd w:val="clear" w:color="auto" w:fill="FFFFFF"/>
            <w:noWrap/>
            <w:vAlign w:val="bottom"/>
            <w:hideMark/>
          </w:tcPr>
          <w:p w14:paraId="7FB723D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I</w:t>
            </w:r>
          </w:p>
        </w:tc>
        <w:tc>
          <w:tcPr>
            <w:tcW w:w="4460" w:type="dxa"/>
            <w:shd w:val="clear" w:color="auto" w:fill="FFFFFF"/>
            <w:noWrap/>
            <w:vAlign w:val="bottom"/>
            <w:hideMark/>
          </w:tcPr>
          <w:p w14:paraId="2FE61BD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29C7A86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0.036834099</w:t>
            </w:r>
          </w:p>
        </w:tc>
        <w:tc>
          <w:tcPr>
            <w:tcW w:w="1240" w:type="dxa"/>
            <w:shd w:val="clear" w:color="auto" w:fill="FFFFFF"/>
            <w:noWrap/>
            <w:vAlign w:val="bottom"/>
            <w:hideMark/>
          </w:tcPr>
          <w:p w14:paraId="6B945D5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6D4F27CC" w14:textId="77777777" w:rsidTr="007F1099">
        <w:trPr>
          <w:trHeight w:val="288"/>
        </w:trPr>
        <w:tc>
          <w:tcPr>
            <w:tcW w:w="1040" w:type="dxa"/>
            <w:shd w:val="clear" w:color="auto" w:fill="FFFFFF"/>
            <w:noWrap/>
            <w:vAlign w:val="bottom"/>
            <w:hideMark/>
          </w:tcPr>
          <w:p w14:paraId="11CCAC2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R</w:t>
            </w:r>
          </w:p>
        </w:tc>
        <w:tc>
          <w:tcPr>
            <w:tcW w:w="4460" w:type="dxa"/>
            <w:shd w:val="clear" w:color="auto" w:fill="FFFFFF"/>
            <w:noWrap/>
            <w:vAlign w:val="bottom"/>
            <w:hideMark/>
          </w:tcPr>
          <w:p w14:paraId="73F5B26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(180 Degrees; “survival Clayton”)</w:t>
            </w:r>
          </w:p>
        </w:tc>
        <w:tc>
          <w:tcPr>
            <w:tcW w:w="1300" w:type="dxa"/>
            <w:shd w:val="clear" w:color="auto" w:fill="FFFFFF"/>
            <w:noWrap/>
            <w:vAlign w:val="bottom"/>
            <w:hideMark/>
          </w:tcPr>
          <w:p w14:paraId="33CA0FE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0.021582103</w:t>
            </w:r>
          </w:p>
        </w:tc>
        <w:tc>
          <w:tcPr>
            <w:tcW w:w="1240" w:type="dxa"/>
            <w:shd w:val="clear" w:color="auto" w:fill="FFFFFF"/>
            <w:noWrap/>
            <w:vAlign w:val="bottom"/>
            <w:hideMark/>
          </w:tcPr>
          <w:p w14:paraId="69D00B5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1E5798CE" w14:textId="77777777" w:rsidTr="007F1099">
        <w:trPr>
          <w:trHeight w:val="288"/>
        </w:trPr>
        <w:tc>
          <w:tcPr>
            <w:tcW w:w="1040" w:type="dxa"/>
            <w:shd w:val="clear" w:color="auto" w:fill="FFFFFF"/>
            <w:noWrap/>
            <w:vAlign w:val="bottom"/>
            <w:hideMark/>
          </w:tcPr>
          <w:p w14:paraId="10B6A33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F</w:t>
            </w:r>
          </w:p>
        </w:tc>
        <w:tc>
          <w:tcPr>
            <w:tcW w:w="4460" w:type="dxa"/>
            <w:shd w:val="clear" w:color="auto" w:fill="FFFFFF"/>
            <w:noWrap/>
            <w:vAlign w:val="bottom"/>
            <w:hideMark/>
          </w:tcPr>
          <w:p w14:paraId="49A124D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60E2E9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0.025240385</w:t>
            </w:r>
          </w:p>
        </w:tc>
        <w:tc>
          <w:tcPr>
            <w:tcW w:w="1240" w:type="dxa"/>
            <w:shd w:val="clear" w:color="auto" w:fill="FFFFFF"/>
            <w:noWrap/>
            <w:vAlign w:val="bottom"/>
            <w:hideMark/>
          </w:tcPr>
          <w:p w14:paraId="291ED17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1FC33518" w14:textId="77777777" w:rsidTr="007F1099">
        <w:trPr>
          <w:trHeight w:val="288"/>
        </w:trPr>
        <w:tc>
          <w:tcPr>
            <w:tcW w:w="1040" w:type="dxa"/>
            <w:shd w:val="clear" w:color="auto" w:fill="FFFFFF"/>
            <w:noWrap/>
            <w:vAlign w:val="bottom"/>
            <w:hideMark/>
          </w:tcPr>
          <w:p w14:paraId="218DDBF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I</w:t>
            </w:r>
          </w:p>
        </w:tc>
        <w:tc>
          <w:tcPr>
            <w:tcW w:w="4460" w:type="dxa"/>
            <w:shd w:val="clear" w:color="auto" w:fill="FFFFFF"/>
            <w:noWrap/>
            <w:vAlign w:val="bottom"/>
            <w:hideMark/>
          </w:tcPr>
          <w:p w14:paraId="5A3D923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(270 Degrees)</w:t>
            </w:r>
          </w:p>
        </w:tc>
        <w:tc>
          <w:tcPr>
            <w:tcW w:w="1300" w:type="dxa"/>
            <w:shd w:val="clear" w:color="auto" w:fill="FFFFFF"/>
            <w:noWrap/>
            <w:vAlign w:val="bottom"/>
            <w:hideMark/>
          </w:tcPr>
          <w:p w14:paraId="071F13E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-1.676139656</w:t>
            </w:r>
          </w:p>
        </w:tc>
        <w:tc>
          <w:tcPr>
            <w:tcW w:w="1240" w:type="dxa"/>
            <w:shd w:val="clear" w:color="auto" w:fill="FFFFFF"/>
            <w:noWrap/>
            <w:vAlign w:val="bottom"/>
            <w:hideMark/>
          </w:tcPr>
          <w:p w14:paraId="4E4A9F0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0.006214324</w:t>
            </w:r>
          </w:p>
        </w:tc>
      </w:tr>
      <w:tr w:rsidR="007F1099" w14:paraId="0C8A1DF0" w14:textId="77777777" w:rsidTr="007F1099">
        <w:trPr>
          <w:trHeight w:val="288"/>
        </w:trPr>
        <w:tc>
          <w:tcPr>
            <w:tcW w:w="1040" w:type="dxa"/>
            <w:shd w:val="clear" w:color="auto" w:fill="FFFFFF"/>
            <w:noWrap/>
            <w:vAlign w:val="bottom"/>
            <w:hideMark/>
          </w:tcPr>
          <w:p w14:paraId="1ED8AEF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R</w:t>
            </w:r>
          </w:p>
        </w:tc>
        <w:tc>
          <w:tcPr>
            <w:tcW w:w="4460" w:type="dxa"/>
            <w:shd w:val="clear" w:color="auto" w:fill="FFFFFF"/>
            <w:noWrap/>
            <w:vAlign w:val="bottom"/>
            <w:hideMark/>
          </w:tcPr>
          <w:p w14:paraId="79BDEE8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1 Copula</w:t>
            </w:r>
          </w:p>
        </w:tc>
        <w:tc>
          <w:tcPr>
            <w:tcW w:w="1300" w:type="dxa"/>
            <w:shd w:val="clear" w:color="auto" w:fill="FFFFFF"/>
            <w:noWrap/>
            <w:vAlign w:val="bottom"/>
            <w:hideMark/>
          </w:tcPr>
          <w:p w14:paraId="0673DFD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1.14667525</w:t>
            </w:r>
          </w:p>
        </w:tc>
        <w:tc>
          <w:tcPr>
            <w:tcW w:w="1240" w:type="dxa"/>
            <w:shd w:val="clear" w:color="auto" w:fill="FFFFFF"/>
            <w:noWrap/>
            <w:vAlign w:val="bottom"/>
            <w:hideMark/>
          </w:tcPr>
          <w:p w14:paraId="265E590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0.019567307</w:t>
            </w:r>
          </w:p>
        </w:tc>
      </w:tr>
      <w:tr w:rsidR="007F1099" w14:paraId="16903081" w14:textId="77777777" w:rsidTr="007F1099">
        <w:trPr>
          <w:trHeight w:val="288"/>
        </w:trPr>
        <w:tc>
          <w:tcPr>
            <w:tcW w:w="1040" w:type="dxa"/>
            <w:shd w:val="clear" w:color="auto" w:fill="FFFFFF"/>
            <w:noWrap/>
            <w:vAlign w:val="bottom"/>
            <w:hideMark/>
          </w:tcPr>
          <w:p w14:paraId="29AB431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R F</w:t>
            </w:r>
          </w:p>
        </w:tc>
        <w:tc>
          <w:tcPr>
            <w:tcW w:w="4460" w:type="dxa"/>
            <w:shd w:val="clear" w:color="auto" w:fill="FFFFFF"/>
            <w:noWrap/>
            <w:vAlign w:val="bottom"/>
            <w:hideMark/>
          </w:tcPr>
          <w:p w14:paraId="2A39F7C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0CE3D4D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1.363159099</w:t>
            </w:r>
          </w:p>
        </w:tc>
        <w:tc>
          <w:tcPr>
            <w:tcW w:w="1240" w:type="dxa"/>
            <w:shd w:val="clear" w:color="auto" w:fill="FFFFFF"/>
            <w:noWrap/>
            <w:vAlign w:val="bottom"/>
            <w:hideMark/>
          </w:tcPr>
          <w:p w14:paraId="1B6897B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0.004994213</w:t>
            </w:r>
          </w:p>
        </w:tc>
      </w:tr>
      <w:tr w:rsidR="007F1099" w14:paraId="5A10089E" w14:textId="77777777" w:rsidTr="007F1099">
        <w:trPr>
          <w:trHeight w:val="288"/>
        </w:trPr>
        <w:tc>
          <w:tcPr>
            <w:tcW w:w="1040" w:type="dxa"/>
            <w:shd w:val="clear" w:color="auto" w:fill="FFFFFF"/>
            <w:noWrap/>
            <w:vAlign w:val="bottom"/>
            <w:hideMark/>
          </w:tcPr>
          <w:p w14:paraId="34A1781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R I</w:t>
            </w:r>
          </w:p>
        </w:tc>
        <w:tc>
          <w:tcPr>
            <w:tcW w:w="4460" w:type="dxa"/>
            <w:shd w:val="clear" w:color="auto" w:fill="FFFFFF"/>
            <w:noWrap/>
            <w:vAlign w:val="bottom"/>
            <w:hideMark/>
          </w:tcPr>
          <w:p w14:paraId="3189D3AB"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0F8A068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-0.026159735</w:t>
            </w:r>
          </w:p>
        </w:tc>
        <w:tc>
          <w:tcPr>
            <w:tcW w:w="1240" w:type="dxa"/>
            <w:shd w:val="clear" w:color="auto" w:fill="FFFFFF"/>
            <w:noWrap/>
            <w:vAlign w:val="bottom"/>
            <w:hideMark/>
          </w:tcPr>
          <w:p w14:paraId="3D289CB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21.61340004</w:t>
            </w:r>
          </w:p>
        </w:tc>
      </w:tr>
      <w:tr w:rsidR="007F1099" w14:paraId="20D359BB" w14:textId="77777777" w:rsidTr="007F1099">
        <w:trPr>
          <w:trHeight w:val="288"/>
        </w:trPr>
        <w:tc>
          <w:tcPr>
            <w:tcW w:w="1040" w:type="dxa"/>
            <w:shd w:val="clear" w:color="auto" w:fill="FFFFFF"/>
            <w:noWrap/>
            <w:vAlign w:val="bottom"/>
            <w:hideMark/>
          </w:tcPr>
          <w:p w14:paraId="342778D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R R</w:t>
            </w:r>
          </w:p>
        </w:tc>
        <w:tc>
          <w:tcPr>
            <w:tcW w:w="4460" w:type="dxa"/>
            <w:shd w:val="clear" w:color="auto" w:fill="FFFFFF"/>
            <w:noWrap/>
            <w:vAlign w:val="bottom"/>
            <w:hideMark/>
          </w:tcPr>
          <w:p w14:paraId="69533847"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38A2DEC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0.0328779</w:t>
            </w:r>
          </w:p>
        </w:tc>
        <w:tc>
          <w:tcPr>
            <w:tcW w:w="1240" w:type="dxa"/>
            <w:shd w:val="clear" w:color="auto" w:fill="FFFFFF"/>
            <w:noWrap/>
            <w:vAlign w:val="bottom"/>
            <w:hideMark/>
          </w:tcPr>
          <w:p w14:paraId="5B4929B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20.60547115</w:t>
            </w:r>
          </w:p>
        </w:tc>
      </w:tr>
      <w:tr w:rsidR="007F1099" w14:paraId="47B11A50" w14:textId="77777777" w:rsidTr="007F1099">
        <w:trPr>
          <w:trHeight w:val="288"/>
        </w:trPr>
        <w:tc>
          <w:tcPr>
            <w:tcW w:w="1040" w:type="dxa"/>
            <w:shd w:val="clear" w:color="auto" w:fill="FFFFFF"/>
            <w:noWrap/>
            <w:vAlign w:val="bottom"/>
            <w:hideMark/>
          </w:tcPr>
          <w:p w14:paraId="6726308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F</w:t>
            </w:r>
          </w:p>
        </w:tc>
        <w:tc>
          <w:tcPr>
            <w:tcW w:w="4460" w:type="dxa"/>
            <w:shd w:val="clear" w:color="auto" w:fill="FFFFFF"/>
            <w:noWrap/>
            <w:vAlign w:val="bottom"/>
            <w:hideMark/>
          </w:tcPr>
          <w:p w14:paraId="3F1F88F9"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37D6969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1.067597973</w:t>
            </w:r>
          </w:p>
        </w:tc>
        <w:tc>
          <w:tcPr>
            <w:tcW w:w="1240" w:type="dxa"/>
            <w:shd w:val="clear" w:color="auto" w:fill="FFFFFF"/>
            <w:noWrap/>
            <w:vAlign w:val="bottom"/>
            <w:hideMark/>
          </w:tcPr>
          <w:p w14:paraId="3E5B17E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0.110723167</w:t>
            </w:r>
          </w:p>
        </w:tc>
      </w:tr>
      <w:tr w:rsidR="007F1099" w14:paraId="2E2D2269" w14:textId="77777777" w:rsidTr="007F1099">
        <w:trPr>
          <w:trHeight w:val="288"/>
        </w:trPr>
        <w:tc>
          <w:tcPr>
            <w:tcW w:w="1040" w:type="dxa"/>
            <w:shd w:val="clear" w:color="auto" w:fill="FFFFFF"/>
            <w:noWrap/>
            <w:vAlign w:val="bottom"/>
            <w:hideMark/>
          </w:tcPr>
          <w:p w14:paraId="704B52A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I</w:t>
            </w:r>
          </w:p>
        </w:tc>
        <w:tc>
          <w:tcPr>
            <w:tcW w:w="4460" w:type="dxa"/>
            <w:shd w:val="clear" w:color="auto" w:fill="FFFFFF"/>
            <w:noWrap/>
            <w:vAlign w:val="bottom"/>
            <w:hideMark/>
          </w:tcPr>
          <w:p w14:paraId="14AE46C8"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CDE1B0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0.039460244</w:t>
            </w:r>
          </w:p>
        </w:tc>
        <w:tc>
          <w:tcPr>
            <w:tcW w:w="1240" w:type="dxa"/>
            <w:shd w:val="clear" w:color="auto" w:fill="FFFFFF"/>
            <w:noWrap/>
            <w:vAlign w:val="bottom"/>
            <w:hideMark/>
          </w:tcPr>
          <w:p w14:paraId="6FBFDA7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15.01529267</w:t>
            </w:r>
          </w:p>
        </w:tc>
      </w:tr>
      <w:tr w:rsidR="007F1099" w14:paraId="41624874" w14:textId="77777777" w:rsidTr="007F1099">
        <w:trPr>
          <w:trHeight w:val="288"/>
        </w:trPr>
        <w:tc>
          <w:tcPr>
            <w:tcW w:w="1040" w:type="dxa"/>
            <w:shd w:val="clear" w:color="auto" w:fill="FFFFFF"/>
            <w:noWrap/>
            <w:vAlign w:val="bottom"/>
            <w:hideMark/>
          </w:tcPr>
          <w:p w14:paraId="148DD08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R</w:t>
            </w:r>
          </w:p>
        </w:tc>
        <w:tc>
          <w:tcPr>
            <w:tcW w:w="4460" w:type="dxa"/>
            <w:shd w:val="clear" w:color="auto" w:fill="FFFFFF"/>
            <w:noWrap/>
            <w:vAlign w:val="bottom"/>
            <w:hideMark/>
          </w:tcPr>
          <w:p w14:paraId="1F851E8A"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50F14BA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0.645701136</w:t>
            </w:r>
          </w:p>
        </w:tc>
        <w:tc>
          <w:tcPr>
            <w:tcW w:w="1240" w:type="dxa"/>
            <w:shd w:val="clear" w:color="auto" w:fill="FFFFFF"/>
            <w:noWrap/>
            <w:vAlign w:val="bottom"/>
            <w:hideMark/>
          </w:tcPr>
          <w:p w14:paraId="53F0365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2.854077527</w:t>
            </w:r>
          </w:p>
        </w:tc>
      </w:tr>
      <w:tr w:rsidR="007F1099" w14:paraId="006914F2" w14:textId="77777777" w:rsidTr="007F1099">
        <w:trPr>
          <w:trHeight w:val="288"/>
        </w:trPr>
        <w:tc>
          <w:tcPr>
            <w:tcW w:w="1040" w:type="dxa"/>
            <w:shd w:val="clear" w:color="auto" w:fill="FFFFFF"/>
            <w:noWrap/>
            <w:vAlign w:val="bottom"/>
            <w:hideMark/>
          </w:tcPr>
          <w:p w14:paraId="72826C98"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F</w:t>
            </w:r>
          </w:p>
        </w:tc>
        <w:tc>
          <w:tcPr>
            <w:tcW w:w="4460" w:type="dxa"/>
            <w:shd w:val="clear" w:color="auto" w:fill="FFFFFF"/>
            <w:noWrap/>
            <w:vAlign w:val="bottom"/>
            <w:hideMark/>
          </w:tcPr>
          <w:p w14:paraId="108CF6FC"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0AEBED7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0.039152401</w:t>
            </w:r>
          </w:p>
        </w:tc>
        <w:tc>
          <w:tcPr>
            <w:tcW w:w="1240" w:type="dxa"/>
            <w:shd w:val="clear" w:color="auto" w:fill="FFFFFF"/>
            <w:noWrap/>
            <w:vAlign w:val="bottom"/>
            <w:hideMark/>
          </w:tcPr>
          <w:p w14:paraId="18012EB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49CB20D6" w14:textId="77777777" w:rsidTr="007F1099">
        <w:trPr>
          <w:trHeight w:val="288"/>
        </w:trPr>
        <w:tc>
          <w:tcPr>
            <w:tcW w:w="1040" w:type="dxa"/>
            <w:shd w:val="clear" w:color="auto" w:fill="FFFFFF"/>
            <w:noWrap/>
            <w:vAlign w:val="bottom"/>
            <w:hideMark/>
          </w:tcPr>
          <w:p w14:paraId="5A5536D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I</w:t>
            </w:r>
          </w:p>
        </w:tc>
        <w:tc>
          <w:tcPr>
            <w:tcW w:w="4460" w:type="dxa"/>
            <w:shd w:val="clear" w:color="auto" w:fill="FFFFFF"/>
            <w:noWrap/>
            <w:vAlign w:val="bottom"/>
            <w:hideMark/>
          </w:tcPr>
          <w:p w14:paraId="1224E4E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2C6DD57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-1.017875021</w:t>
            </w:r>
          </w:p>
        </w:tc>
        <w:tc>
          <w:tcPr>
            <w:tcW w:w="1240" w:type="dxa"/>
            <w:shd w:val="clear" w:color="auto" w:fill="FFFFFF"/>
            <w:noWrap/>
            <w:vAlign w:val="bottom"/>
            <w:hideMark/>
          </w:tcPr>
          <w:p w14:paraId="0CA24F5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01B08C9D" w14:textId="77777777" w:rsidTr="007F1099">
        <w:trPr>
          <w:trHeight w:val="288"/>
        </w:trPr>
        <w:tc>
          <w:tcPr>
            <w:tcW w:w="1040" w:type="dxa"/>
            <w:shd w:val="clear" w:color="auto" w:fill="FFFFFF"/>
            <w:noWrap/>
            <w:vAlign w:val="bottom"/>
            <w:hideMark/>
          </w:tcPr>
          <w:p w14:paraId="10B79639"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R</w:t>
            </w:r>
          </w:p>
        </w:tc>
        <w:tc>
          <w:tcPr>
            <w:tcW w:w="4460" w:type="dxa"/>
            <w:shd w:val="clear" w:color="auto" w:fill="FFFFFF"/>
            <w:noWrap/>
            <w:vAlign w:val="bottom"/>
            <w:hideMark/>
          </w:tcPr>
          <w:p w14:paraId="6E0AD26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3037E25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1.007096811</w:t>
            </w:r>
          </w:p>
        </w:tc>
        <w:tc>
          <w:tcPr>
            <w:tcW w:w="1240" w:type="dxa"/>
            <w:shd w:val="clear" w:color="auto" w:fill="FFFFFF"/>
            <w:noWrap/>
            <w:vAlign w:val="bottom"/>
            <w:hideMark/>
          </w:tcPr>
          <w:p w14:paraId="6AF2DA6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47C11506" w14:textId="77777777" w:rsidTr="007F1099">
        <w:trPr>
          <w:trHeight w:val="288"/>
        </w:trPr>
        <w:tc>
          <w:tcPr>
            <w:tcW w:w="1040" w:type="dxa"/>
            <w:shd w:val="clear" w:color="auto" w:fill="FFFFFF"/>
            <w:noWrap/>
            <w:vAlign w:val="bottom"/>
            <w:hideMark/>
          </w:tcPr>
          <w:p w14:paraId="6D0F20B3"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F</w:t>
            </w:r>
          </w:p>
        </w:tc>
        <w:tc>
          <w:tcPr>
            <w:tcW w:w="4460" w:type="dxa"/>
            <w:shd w:val="clear" w:color="auto" w:fill="FFFFFF"/>
            <w:noWrap/>
            <w:vAlign w:val="bottom"/>
            <w:hideMark/>
          </w:tcPr>
          <w:p w14:paraId="78665FAC"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0A7148F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1.015388137</w:t>
            </w:r>
          </w:p>
        </w:tc>
        <w:tc>
          <w:tcPr>
            <w:tcW w:w="1240" w:type="dxa"/>
            <w:shd w:val="clear" w:color="auto" w:fill="FFFFFF"/>
            <w:noWrap/>
            <w:vAlign w:val="bottom"/>
            <w:hideMark/>
          </w:tcPr>
          <w:p w14:paraId="3707F7F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3F7087C4" w14:textId="77777777" w:rsidTr="007F1099">
        <w:trPr>
          <w:trHeight w:val="288"/>
        </w:trPr>
        <w:tc>
          <w:tcPr>
            <w:tcW w:w="1040" w:type="dxa"/>
            <w:shd w:val="clear" w:color="auto" w:fill="FFFFFF"/>
            <w:noWrap/>
            <w:vAlign w:val="bottom"/>
            <w:hideMark/>
          </w:tcPr>
          <w:p w14:paraId="555073E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I</w:t>
            </w:r>
          </w:p>
        </w:tc>
        <w:tc>
          <w:tcPr>
            <w:tcW w:w="4460" w:type="dxa"/>
            <w:shd w:val="clear" w:color="auto" w:fill="FFFFFF"/>
            <w:noWrap/>
            <w:vAlign w:val="bottom"/>
            <w:hideMark/>
          </w:tcPr>
          <w:p w14:paraId="0A7B2DE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(90 Degrees)</w:t>
            </w:r>
          </w:p>
        </w:tc>
        <w:tc>
          <w:tcPr>
            <w:tcW w:w="1300" w:type="dxa"/>
            <w:shd w:val="clear" w:color="auto" w:fill="FFFFFF"/>
            <w:noWrap/>
            <w:vAlign w:val="bottom"/>
            <w:hideMark/>
          </w:tcPr>
          <w:p w14:paraId="329CA73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-2.729205887</w:t>
            </w:r>
          </w:p>
        </w:tc>
        <w:tc>
          <w:tcPr>
            <w:tcW w:w="1240" w:type="dxa"/>
            <w:shd w:val="clear" w:color="auto" w:fill="FFFFFF"/>
            <w:noWrap/>
            <w:vAlign w:val="bottom"/>
            <w:hideMark/>
          </w:tcPr>
          <w:p w14:paraId="3EC8FBC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0.002036801</w:t>
            </w:r>
          </w:p>
        </w:tc>
      </w:tr>
      <w:tr w:rsidR="007F1099" w14:paraId="684CF3EB" w14:textId="77777777" w:rsidTr="007F1099">
        <w:trPr>
          <w:trHeight w:val="288"/>
        </w:trPr>
        <w:tc>
          <w:tcPr>
            <w:tcW w:w="1040" w:type="dxa"/>
            <w:shd w:val="clear" w:color="auto" w:fill="FFFFFF"/>
            <w:noWrap/>
            <w:vAlign w:val="bottom"/>
            <w:hideMark/>
          </w:tcPr>
          <w:p w14:paraId="5B154F0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R</w:t>
            </w:r>
          </w:p>
        </w:tc>
        <w:tc>
          <w:tcPr>
            <w:tcW w:w="4460" w:type="dxa"/>
            <w:shd w:val="clear" w:color="auto" w:fill="FFFFFF"/>
            <w:noWrap/>
            <w:vAlign w:val="bottom"/>
            <w:hideMark/>
          </w:tcPr>
          <w:p w14:paraId="5B86B8A8"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5A66E67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-0.007363907</w:t>
            </w:r>
          </w:p>
        </w:tc>
        <w:tc>
          <w:tcPr>
            <w:tcW w:w="1240" w:type="dxa"/>
            <w:shd w:val="clear" w:color="auto" w:fill="FFFFFF"/>
            <w:noWrap/>
            <w:vAlign w:val="bottom"/>
            <w:hideMark/>
          </w:tcPr>
          <w:p w14:paraId="38A3359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46D67FEF" w14:textId="77777777" w:rsidTr="007F1099">
        <w:trPr>
          <w:trHeight w:val="288"/>
        </w:trPr>
        <w:tc>
          <w:tcPr>
            <w:tcW w:w="1040" w:type="dxa"/>
            <w:shd w:val="clear" w:color="auto" w:fill="FFFFFF"/>
            <w:noWrap/>
            <w:vAlign w:val="bottom"/>
            <w:hideMark/>
          </w:tcPr>
          <w:p w14:paraId="6B36726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F</w:t>
            </w:r>
          </w:p>
        </w:tc>
        <w:tc>
          <w:tcPr>
            <w:tcW w:w="4460" w:type="dxa"/>
            <w:shd w:val="clear" w:color="auto" w:fill="FFFFFF"/>
            <w:noWrap/>
            <w:vAlign w:val="bottom"/>
            <w:hideMark/>
          </w:tcPr>
          <w:p w14:paraId="22D0F40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52E730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0.112707181</w:t>
            </w:r>
          </w:p>
        </w:tc>
        <w:tc>
          <w:tcPr>
            <w:tcW w:w="1240" w:type="dxa"/>
            <w:shd w:val="clear" w:color="auto" w:fill="FFFFFF"/>
            <w:noWrap/>
            <w:vAlign w:val="bottom"/>
            <w:hideMark/>
          </w:tcPr>
          <w:p w14:paraId="21FECBA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4B60C52D" w14:textId="77777777" w:rsidTr="007F1099">
        <w:trPr>
          <w:trHeight w:val="288"/>
        </w:trPr>
        <w:tc>
          <w:tcPr>
            <w:tcW w:w="1040" w:type="dxa"/>
            <w:shd w:val="clear" w:color="auto" w:fill="FFFFFF"/>
            <w:noWrap/>
            <w:vAlign w:val="bottom"/>
            <w:hideMark/>
          </w:tcPr>
          <w:p w14:paraId="2DF6C04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I</w:t>
            </w:r>
          </w:p>
        </w:tc>
        <w:tc>
          <w:tcPr>
            <w:tcW w:w="4460" w:type="dxa"/>
            <w:shd w:val="clear" w:color="auto" w:fill="FFFFFF"/>
            <w:noWrap/>
            <w:vAlign w:val="bottom"/>
            <w:hideMark/>
          </w:tcPr>
          <w:p w14:paraId="6E3A3B9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B0C7EE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0.041680522</w:t>
            </w:r>
          </w:p>
        </w:tc>
        <w:tc>
          <w:tcPr>
            <w:tcW w:w="1240" w:type="dxa"/>
            <w:shd w:val="clear" w:color="auto" w:fill="FFFFFF"/>
            <w:noWrap/>
            <w:vAlign w:val="bottom"/>
            <w:hideMark/>
          </w:tcPr>
          <w:p w14:paraId="396DFBC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7D0817C3" w14:textId="77777777" w:rsidTr="007F1099">
        <w:trPr>
          <w:trHeight w:val="288"/>
        </w:trPr>
        <w:tc>
          <w:tcPr>
            <w:tcW w:w="1040" w:type="dxa"/>
            <w:shd w:val="clear" w:color="auto" w:fill="FFFFFF"/>
            <w:noWrap/>
            <w:vAlign w:val="bottom"/>
            <w:hideMark/>
          </w:tcPr>
          <w:p w14:paraId="5A793EE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R</w:t>
            </w:r>
          </w:p>
        </w:tc>
        <w:tc>
          <w:tcPr>
            <w:tcW w:w="4460" w:type="dxa"/>
            <w:shd w:val="clear" w:color="auto" w:fill="FFFFFF"/>
            <w:noWrap/>
            <w:vAlign w:val="bottom"/>
            <w:hideMark/>
          </w:tcPr>
          <w:p w14:paraId="786F829A"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68F247D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0.008215401</w:t>
            </w:r>
          </w:p>
        </w:tc>
        <w:tc>
          <w:tcPr>
            <w:tcW w:w="1240" w:type="dxa"/>
            <w:shd w:val="clear" w:color="auto" w:fill="FFFFFF"/>
            <w:noWrap/>
            <w:vAlign w:val="bottom"/>
            <w:hideMark/>
          </w:tcPr>
          <w:p w14:paraId="31BB646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16.45959515</w:t>
            </w:r>
          </w:p>
        </w:tc>
      </w:tr>
      <w:tr w:rsidR="007F1099" w14:paraId="422AA36A" w14:textId="77777777" w:rsidTr="007F1099">
        <w:trPr>
          <w:trHeight w:val="288"/>
        </w:trPr>
        <w:tc>
          <w:tcPr>
            <w:tcW w:w="1040" w:type="dxa"/>
            <w:shd w:val="clear" w:color="auto" w:fill="FFFFFF"/>
            <w:noWrap/>
            <w:vAlign w:val="bottom"/>
            <w:hideMark/>
          </w:tcPr>
          <w:p w14:paraId="3A848B3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F</w:t>
            </w:r>
          </w:p>
        </w:tc>
        <w:tc>
          <w:tcPr>
            <w:tcW w:w="4460" w:type="dxa"/>
            <w:shd w:val="clear" w:color="auto" w:fill="FFFFFF"/>
            <w:noWrap/>
            <w:vAlign w:val="bottom"/>
            <w:hideMark/>
          </w:tcPr>
          <w:p w14:paraId="09DD0B02"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FFBF94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0.010267215</w:t>
            </w:r>
          </w:p>
        </w:tc>
        <w:tc>
          <w:tcPr>
            <w:tcW w:w="1240" w:type="dxa"/>
            <w:shd w:val="clear" w:color="auto" w:fill="FFFFFF"/>
            <w:noWrap/>
            <w:vAlign w:val="bottom"/>
            <w:hideMark/>
          </w:tcPr>
          <w:p w14:paraId="009729C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18.16715116</w:t>
            </w:r>
          </w:p>
        </w:tc>
      </w:tr>
      <w:tr w:rsidR="007F1099" w14:paraId="7F15D174" w14:textId="77777777" w:rsidTr="007F1099">
        <w:trPr>
          <w:trHeight w:val="288"/>
        </w:trPr>
        <w:tc>
          <w:tcPr>
            <w:tcW w:w="1040" w:type="dxa"/>
            <w:shd w:val="clear" w:color="auto" w:fill="FFFFFF"/>
            <w:noWrap/>
            <w:vAlign w:val="bottom"/>
            <w:hideMark/>
          </w:tcPr>
          <w:p w14:paraId="78CBF77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I</w:t>
            </w:r>
          </w:p>
        </w:tc>
        <w:tc>
          <w:tcPr>
            <w:tcW w:w="4460" w:type="dxa"/>
            <w:shd w:val="clear" w:color="auto" w:fill="FFFFFF"/>
            <w:noWrap/>
            <w:vAlign w:val="bottom"/>
            <w:hideMark/>
          </w:tcPr>
          <w:p w14:paraId="43E1935B"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3FDEDF1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-0.008259976</w:t>
            </w:r>
          </w:p>
        </w:tc>
        <w:tc>
          <w:tcPr>
            <w:tcW w:w="1240" w:type="dxa"/>
            <w:shd w:val="clear" w:color="auto" w:fill="FFFFFF"/>
            <w:noWrap/>
            <w:vAlign w:val="bottom"/>
            <w:hideMark/>
          </w:tcPr>
          <w:p w14:paraId="6421C88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14.06650985</w:t>
            </w:r>
          </w:p>
        </w:tc>
      </w:tr>
      <w:tr w:rsidR="007F1099" w14:paraId="6814167D" w14:textId="77777777" w:rsidTr="007F1099">
        <w:trPr>
          <w:trHeight w:val="288"/>
        </w:trPr>
        <w:tc>
          <w:tcPr>
            <w:tcW w:w="1040" w:type="dxa"/>
            <w:shd w:val="clear" w:color="auto" w:fill="FFFFFF"/>
            <w:noWrap/>
            <w:vAlign w:val="bottom"/>
            <w:hideMark/>
          </w:tcPr>
          <w:p w14:paraId="0311521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R</w:t>
            </w:r>
          </w:p>
        </w:tc>
        <w:tc>
          <w:tcPr>
            <w:tcW w:w="4460" w:type="dxa"/>
            <w:shd w:val="clear" w:color="auto" w:fill="FFFFFF"/>
            <w:noWrap/>
            <w:vAlign w:val="bottom"/>
            <w:hideMark/>
          </w:tcPr>
          <w:p w14:paraId="4A880FDB"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60D51EE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-0.053243771</w:t>
            </w:r>
          </w:p>
        </w:tc>
        <w:tc>
          <w:tcPr>
            <w:tcW w:w="1240" w:type="dxa"/>
            <w:shd w:val="clear" w:color="auto" w:fill="FFFFFF"/>
            <w:noWrap/>
            <w:vAlign w:val="bottom"/>
            <w:hideMark/>
          </w:tcPr>
          <w:p w14:paraId="6B1036D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5.717344532</w:t>
            </w:r>
          </w:p>
        </w:tc>
      </w:tr>
      <w:tr w:rsidR="007F1099" w14:paraId="46BE2706" w14:textId="77777777" w:rsidTr="007F1099">
        <w:trPr>
          <w:trHeight w:val="288"/>
        </w:trPr>
        <w:tc>
          <w:tcPr>
            <w:tcW w:w="1040" w:type="dxa"/>
            <w:shd w:val="clear" w:color="auto" w:fill="FFFFFF"/>
            <w:noWrap/>
            <w:vAlign w:val="bottom"/>
            <w:hideMark/>
          </w:tcPr>
          <w:p w14:paraId="65AFB18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I</w:t>
            </w:r>
          </w:p>
        </w:tc>
        <w:tc>
          <w:tcPr>
            <w:tcW w:w="4460" w:type="dxa"/>
            <w:shd w:val="clear" w:color="auto" w:fill="FFFFFF"/>
            <w:noWrap/>
            <w:vAlign w:val="bottom"/>
            <w:hideMark/>
          </w:tcPr>
          <w:p w14:paraId="203A1BA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(90 Degrees)</w:t>
            </w:r>
          </w:p>
        </w:tc>
        <w:tc>
          <w:tcPr>
            <w:tcW w:w="1300" w:type="dxa"/>
            <w:shd w:val="clear" w:color="auto" w:fill="FFFFFF"/>
            <w:noWrap/>
            <w:vAlign w:val="bottom"/>
            <w:hideMark/>
          </w:tcPr>
          <w:p w14:paraId="704485F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-1.018483618</w:t>
            </w:r>
          </w:p>
        </w:tc>
        <w:tc>
          <w:tcPr>
            <w:tcW w:w="1240" w:type="dxa"/>
            <w:shd w:val="clear" w:color="auto" w:fill="FFFFFF"/>
            <w:noWrap/>
            <w:vAlign w:val="bottom"/>
            <w:hideMark/>
          </w:tcPr>
          <w:p w14:paraId="0FD3ADC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3F2D5E" w14:paraId="7CF99434" w14:textId="77777777" w:rsidTr="007F1099">
        <w:trPr>
          <w:trHeight w:val="288"/>
          <w:ins w:id="45" w:author="Bonga-Bonga, Lumengo" w:date="2019-06-06T18:36:00Z"/>
        </w:trPr>
        <w:tc>
          <w:tcPr>
            <w:tcW w:w="1040" w:type="dxa"/>
            <w:shd w:val="clear" w:color="auto" w:fill="FFFFFF"/>
            <w:noWrap/>
            <w:vAlign w:val="bottom"/>
          </w:tcPr>
          <w:p w14:paraId="53CBB68E" w14:textId="77777777" w:rsidR="003F2D5E" w:rsidRDefault="003F2D5E">
            <w:pPr>
              <w:spacing w:after="0" w:line="240" w:lineRule="auto"/>
              <w:rPr>
                <w:ins w:id="46" w:author="Bonga-Bonga, Lumengo" w:date="2019-06-06T18:36:00Z"/>
                <w:rFonts w:ascii="Arial" w:eastAsia="Times New Roman" w:hAnsi="Arial" w:cs="Arial"/>
                <w:color w:val="000000"/>
                <w:sz w:val="16"/>
                <w:szCs w:val="16"/>
                <w:lang w:eastAsia="en-ZA"/>
              </w:rPr>
            </w:pPr>
          </w:p>
          <w:p w14:paraId="57DAC608" w14:textId="5D61881C" w:rsidR="003F2D5E" w:rsidRDefault="003F2D5E">
            <w:pPr>
              <w:spacing w:after="0" w:line="240" w:lineRule="auto"/>
              <w:rPr>
                <w:ins w:id="47" w:author="Bonga-Bonga, Lumengo" w:date="2019-06-06T18:36:00Z"/>
                <w:rFonts w:ascii="Arial" w:eastAsia="Times New Roman" w:hAnsi="Arial" w:cs="Arial"/>
                <w:color w:val="000000"/>
                <w:sz w:val="16"/>
                <w:szCs w:val="16"/>
                <w:lang w:eastAsia="en-ZA"/>
              </w:rPr>
            </w:pPr>
            <w:ins w:id="48" w:author="Bonga-Bonga, Lumengo" w:date="2019-06-06T18:36:00Z">
              <w:r>
                <w:rPr>
                  <w:rFonts w:ascii="Arial" w:eastAsia="Times New Roman" w:hAnsi="Arial" w:cs="Arial"/>
                  <w:color w:val="000000"/>
                  <w:sz w:val="16"/>
                  <w:szCs w:val="16"/>
                  <w:lang w:eastAsia="en-ZA"/>
                </w:rPr>
                <w:lastRenderedPageBreak/>
                <w:t>Appendix A continued</w:t>
              </w:r>
            </w:ins>
          </w:p>
        </w:tc>
        <w:tc>
          <w:tcPr>
            <w:tcW w:w="4460" w:type="dxa"/>
            <w:shd w:val="clear" w:color="auto" w:fill="FFFFFF"/>
            <w:noWrap/>
            <w:vAlign w:val="bottom"/>
          </w:tcPr>
          <w:p w14:paraId="7EEBF8F2" w14:textId="77777777" w:rsidR="003F2D5E" w:rsidRDefault="003F2D5E">
            <w:pPr>
              <w:spacing w:after="0" w:line="240" w:lineRule="auto"/>
              <w:rPr>
                <w:ins w:id="49" w:author="Bonga-Bonga, Lumengo" w:date="2019-06-06T18:36:00Z"/>
                <w:rFonts w:ascii="Arial" w:eastAsia="Times New Roman" w:hAnsi="Arial" w:cs="Arial"/>
                <w:color w:val="000000"/>
                <w:sz w:val="16"/>
                <w:szCs w:val="16"/>
                <w:lang w:eastAsia="en-ZA"/>
              </w:rPr>
            </w:pPr>
          </w:p>
        </w:tc>
        <w:tc>
          <w:tcPr>
            <w:tcW w:w="1300" w:type="dxa"/>
            <w:shd w:val="clear" w:color="auto" w:fill="FFFFFF"/>
            <w:noWrap/>
            <w:vAlign w:val="bottom"/>
          </w:tcPr>
          <w:p w14:paraId="3DBA462A" w14:textId="77777777" w:rsidR="003F2D5E" w:rsidRDefault="003F2D5E">
            <w:pPr>
              <w:spacing w:after="0" w:line="240" w:lineRule="auto"/>
              <w:jc w:val="right"/>
              <w:rPr>
                <w:ins w:id="50" w:author="Bonga-Bonga, Lumengo" w:date="2019-06-06T18:36:00Z"/>
                <w:rFonts w:ascii="Arial" w:eastAsia="Times New Roman" w:hAnsi="Arial" w:cs="Arial"/>
                <w:color w:val="000000"/>
                <w:sz w:val="16"/>
                <w:szCs w:val="16"/>
                <w:lang w:eastAsia="en-ZA"/>
              </w:rPr>
            </w:pPr>
          </w:p>
        </w:tc>
        <w:tc>
          <w:tcPr>
            <w:tcW w:w="1240" w:type="dxa"/>
            <w:shd w:val="clear" w:color="auto" w:fill="FFFFFF"/>
            <w:noWrap/>
            <w:vAlign w:val="bottom"/>
          </w:tcPr>
          <w:p w14:paraId="2E22829D" w14:textId="77777777" w:rsidR="003F2D5E" w:rsidRDefault="003F2D5E">
            <w:pPr>
              <w:spacing w:after="0" w:line="240" w:lineRule="auto"/>
              <w:jc w:val="right"/>
              <w:rPr>
                <w:ins w:id="51" w:author="Bonga-Bonga, Lumengo" w:date="2019-06-06T18:36:00Z"/>
                <w:rFonts w:ascii="Arial" w:eastAsia="Times New Roman" w:hAnsi="Arial" w:cs="Arial"/>
                <w:color w:val="000000"/>
                <w:sz w:val="16"/>
                <w:szCs w:val="16"/>
                <w:lang w:eastAsia="en-ZA"/>
              </w:rPr>
            </w:pPr>
          </w:p>
        </w:tc>
      </w:tr>
      <w:tr w:rsidR="007F1099" w14:paraId="2EE5EAFE" w14:textId="77777777" w:rsidTr="007F1099">
        <w:trPr>
          <w:trHeight w:val="288"/>
        </w:trPr>
        <w:tc>
          <w:tcPr>
            <w:tcW w:w="1040" w:type="dxa"/>
            <w:shd w:val="clear" w:color="auto" w:fill="FFFFFF"/>
            <w:noWrap/>
            <w:vAlign w:val="bottom"/>
            <w:hideMark/>
          </w:tcPr>
          <w:p w14:paraId="07EBDD7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R</w:t>
            </w:r>
          </w:p>
        </w:tc>
        <w:tc>
          <w:tcPr>
            <w:tcW w:w="4460" w:type="dxa"/>
            <w:shd w:val="clear" w:color="auto" w:fill="FFFFFF"/>
            <w:noWrap/>
            <w:vAlign w:val="bottom"/>
            <w:hideMark/>
          </w:tcPr>
          <w:p w14:paraId="7E9BA7E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3484E69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-0.028955752</w:t>
            </w:r>
          </w:p>
        </w:tc>
        <w:tc>
          <w:tcPr>
            <w:tcW w:w="1240" w:type="dxa"/>
            <w:shd w:val="clear" w:color="auto" w:fill="FFFFFF"/>
            <w:noWrap/>
            <w:vAlign w:val="bottom"/>
            <w:hideMark/>
          </w:tcPr>
          <w:p w14:paraId="698F05F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3F6A7C11" w14:textId="77777777" w:rsidTr="007F1099">
        <w:trPr>
          <w:trHeight w:val="288"/>
        </w:trPr>
        <w:tc>
          <w:tcPr>
            <w:tcW w:w="1040" w:type="dxa"/>
            <w:shd w:val="clear" w:color="auto" w:fill="FFFFFF"/>
            <w:noWrap/>
            <w:vAlign w:val="bottom"/>
            <w:hideMark/>
          </w:tcPr>
          <w:p w14:paraId="4574E69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F</w:t>
            </w:r>
          </w:p>
        </w:tc>
        <w:tc>
          <w:tcPr>
            <w:tcW w:w="4460" w:type="dxa"/>
            <w:shd w:val="clear" w:color="auto" w:fill="FFFFFF"/>
            <w:noWrap/>
            <w:vAlign w:val="bottom"/>
            <w:hideMark/>
          </w:tcPr>
          <w:p w14:paraId="30BE2FC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(270 Degrees)</w:t>
            </w:r>
          </w:p>
        </w:tc>
        <w:tc>
          <w:tcPr>
            <w:tcW w:w="1300" w:type="dxa"/>
            <w:shd w:val="clear" w:color="auto" w:fill="FFFFFF"/>
            <w:noWrap/>
            <w:vAlign w:val="bottom"/>
            <w:hideMark/>
          </w:tcPr>
          <w:p w14:paraId="0B3BBCB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-2.61109149</w:t>
            </w:r>
          </w:p>
        </w:tc>
        <w:tc>
          <w:tcPr>
            <w:tcW w:w="1240" w:type="dxa"/>
            <w:shd w:val="clear" w:color="auto" w:fill="FFFFFF"/>
            <w:noWrap/>
            <w:vAlign w:val="bottom"/>
            <w:hideMark/>
          </w:tcPr>
          <w:p w14:paraId="0DC4512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0.003901065</w:t>
            </w:r>
          </w:p>
        </w:tc>
      </w:tr>
      <w:tr w:rsidR="007F1099" w14:paraId="4523258C" w14:textId="77777777" w:rsidTr="007F1099">
        <w:trPr>
          <w:trHeight w:val="288"/>
        </w:trPr>
        <w:tc>
          <w:tcPr>
            <w:tcW w:w="1040" w:type="dxa"/>
            <w:shd w:val="clear" w:color="auto" w:fill="FFFFFF"/>
            <w:noWrap/>
            <w:vAlign w:val="bottom"/>
            <w:hideMark/>
          </w:tcPr>
          <w:p w14:paraId="732680C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I</w:t>
            </w:r>
          </w:p>
        </w:tc>
        <w:tc>
          <w:tcPr>
            <w:tcW w:w="4460" w:type="dxa"/>
            <w:shd w:val="clear" w:color="auto" w:fill="FFFFFF"/>
            <w:noWrap/>
            <w:vAlign w:val="bottom"/>
            <w:hideMark/>
          </w:tcPr>
          <w:p w14:paraId="27271BA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225C828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1.022933218</w:t>
            </w:r>
          </w:p>
        </w:tc>
        <w:tc>
          <w:tcPr>
            <w:tcW w:w="1240" w:type="dxa"/>
            <w:shd w:val="clear" w:color="auto" w:fill="FFFFFF"/>
            <w:noWrap/>
            <w:vAlign w:val="bottom"/>
            <w:hideMark/>
          </w:tcPr>
          <w:p w14:paraId="52092D7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5A3CD119" w14:textId="77777777" w:rsidTr="007F1099">
        <w:trPr>
          <w:trHeight w:val="288"/>
        </w:trPr>
        <w:tc>
          <w:tcPr>
            <w:tcW w:w="1040" w:type="dxa"/>
            <w:shd w:val="clear" w:color="auto" w:fill="FFFFFF"/>
            <w:noWrap/>
            <w:vAlign w:val="bottom"/>
            <w:hideMark/>
          </w:tcPr>
          <w:p w14:paraId="70643F7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R</w:t>
            </w:r>
          </w:p>
        </w:tc>
        <w:tc>
          <w:tcPr>
            <w:tcW w:w="4460" w:type="dxa"/>
            <w:shd w:val="clear" w:color="auto" w:fill="FFFFFF"/>
            <w:noWrap/>
            <w:vAlign w:val="bottom"/>
            <w:hideMark/>
          </w:tcPr>
          <w:p w14:paraId="50E4206F"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5ABD189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0.014514778</w:t>
            </w:r>
          </w:p>
        </w:tc>
        <w:tc>
          <w:tcPr>
            <w:tcW w:w="1240" w:type="dxa"/>
            <w:shd w:val="clear" w:color="auto" w:fill="FFFFFF"/>
            <w:noWrap/>
            <w:vAlign w:val="bottom"/>
            <w:hideMark/>
          </w:tcPr>
          <w:p w14:paraId="23644F2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23.69426226</w:t>
            </w:r>
          </w:p>
        </w:tc>
      </w:tr>
      <w:tr w:rsidR="007F1099" w14:paraId="6334069E" w14:textId="77777777" w:rsidTr="007F1099">
        <w:trPr>
          <w:trHeight w:val="288"/>
        </w:trPr>
        <w:tc>
          <w:tcPr>
            <w:tcW w:w="1040" w:type="dxa"/>
            <w:shd w:val="clear" w:color="auto" w:fill="FFFFFF"/>
            <w:noWrap/>
            <w:vAlign w:val="bottom"/>
            <w:hideMark/>
          </w:tcPr>
          <w:p w14:paraId="6A2E8EA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F</w:t>
            </w:r>
          </w:p>
        </w:tc>
        <w:tc>
          <w:tcPr>
            <w:tcW w:w="4460" w:type="dxa"/>
            <w:shd w:val="clear" w:color="auto" w:fill="FFFFFF"/>
            <w:noWrap/>
            <w:vAlign w:val="bottom"/>
            <w:hideMark/>
          </w:tcPr>
          <w:p w14:paraId="1724D147"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A7D546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0.010238621</w:t>
            </w:r>
          </w:p>
        </w:tc>
        <w:tc>
          <w:tcPr>
            <w:tcW w:w="1240" w:type="dxa"/>
            <w:shd w:val="clear" w:color="auto" w:fill="FFFFFF"/>
            <w:noWrap/>
            <w:vAlign w:val="bottom"/>
            <w:hideMark/>
          </w:tcPr>
          <w:p w14:paraId="351AE0E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12.08934695</w:t>
            </w:r>
          </w:p>
        </w:tc>
      </w:tr>
      <w:tr w:rsidR="007F1099" w14:paraId="10588F85" w14:textId="77777777" w:rsidTr="007F1099">
        <w:trPr>
          <w:trHeight w:val="288"/>
        </w:trPr>
        <w:tc>
          <w:tcPr>
            <w:tcW w:w="1040" w:type="dxa"/>
            <w:shd w:val="clear" w:color="auto" w:fill="FFFFFF"/>
            <w:noWrap/>
            <w:vAlign w:val="bottom"/>
            <w:hideMark/>
          </w:tcPr>
          <w:p w14:paraId="5DEEB469"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I</w:t>
            </w:r>
          </w:p>
        </w:tc>
        <w:tc>
          <w:tcPr>
            <w:tcW w:w="4460" w:type="dxa"/>
            <w:shd w:val="clear" w:color="auto" w:fill="FFFFFF"/>
            <w:noWrap/>
            <w:vAlign w:val="bottom"/>
            <w:hideMark/>
          </w:tcPr>
          <w:p w14:paraId="298C184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7E8B55F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1.029362866</w:t>
            </w:r>
          </w:p>
        </w:tc>
        <w:tc>
          <w:tcPr>
            <w:tcW w:w="1240" w:type="dxa"/>
            <w:shd w:val="clear" w:color="auto" w:fill="FFFFFF"/>
            <w:noWrap/>
            <w:vAlign w:val="bottom"/>
            <w:hideMark/>
          </w:tcPr>
          <w:p w14:paraId="426DFB9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519C8523" w14:textId="77777777" w:rsidTr="007F1099">
        <w:trPr>
          <w:trHeight w:val="288"/>
        </w:trPr>
        <w:tc>
          <w:tcPr>
            <w:tcW w:w="1040" w:type="dxa"/>
            <w:shd w:val="clear" w:color="auto" w:fill="FFFFFF"/>
            <w:noWrap/>
            <w:vAlign w:val="bottom"/>
            <w:hideMark/>
          </w:tcPr>
          <w:p w14:paraId="30868A6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R</w:t>
            </w:r>
          </w:p>
        </w:tc>
        <w:tc>
          <w:tcPr>
            <w:tcW w:w="4460" w:type="dxa"/>
            <w:shd w:val="clear" w:color="auto" w:fill="FFFFFF"/>
            <w:noWrap/>
            <w:vAlign w:val="bottom"/>
            <w:hideMark/>
          </w:tcPr>
          <w:p w14:paraId="34777365"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6592C07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-0.023189068</w:t>
            </w:r>
          </w:p>
        </w:tc>
        <w:tc>
          <w:tcPr>
            <w:tcW w:w="1240" w:type="dxa"/>
            <w:shd w:val="clear" w:color="auto" w:fill="FFFFFF"/>
            <w:noWrap/>
            <w:vAlign w:val="bottom"/>
            <w:hideMark/>
          </w:tcPr>
          <w:p w14:paraId="49EE2F6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20.67145807</w:t>
            </w:r>
          </w:p>
        </w:tc>
      </w:tr>
      <w:tr w:rsidR="007F1099" w14:paraId="5C5E315E" w14:textId="77777777" w:rsidTr="007F1099">
        <w:trPr>
          <w:trHeight w:val="288"/>
        </w:trPr>
        <w:tc>
          <w:tcPr>
            <w:tcW w:w="1040" w:type="dxa"/>
            <w:shd w:val="clear" w:color="auto" w:fill="FFFFFF"/>
            <w:noWrap/>
            <w:vAlign w:val="bottom"/>
            <w:hideMark/>
          </w:tcPr>
          <w:p w14:paraId="7CAC74F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F</w:t>
            </w:r>
          </w:p>
        </w:tc>
        <w:tc>
          <w:tcPr>
            <w:tcW w:w="4460" w:type="dxa"/>
            <w:shd w:val="clear" w:color="auto" w:fill="FFFFFF"/>
            <w:noWrap/>
            <w:vAlign w:val="bottom"/>
            <w:hideMark/>
          </w:tcPr>
          <w:p w14:paraId="7F0F2A99"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03E222E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1.020254233</w:t>
            </w:r>
          </w:p>
        </w:tc>
        <w:tc>
          <w:tcPr>
            <w:tcW w:w="1240" w:type="dxa"/>
            <w:shd w:val="clear" w:color="auto" w:fill="FFFFFF"/>
            <w:noWrap/>
            <w:vAlign w:val="bottom"/>
            <w:hideMark/>
          </w:tcPr>
          <w:p w14:paraId="15619A0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0.052501965</w:t>
            </w:r>
          </w:p>
        </w:tc>
      </w:tr>
      <w:tr w:rsidR="007F1099" w14:paraId="1A49B16D" w14:textId="77777777" w:rsidTr="007F1099">
        <w:trPr>
          <w:trHeight w:val="288"/>
        </w:trPr>
        <w:tc>
          <w:tcPr>
            <w:tcW w:w="1040" w:type="dxa"/>
            <w:shd w:val="clear" w:color="auto" w:fill="FFFFFF"/>
            <w:noWrap/>
            <w:vAlign w:val="bottom"/>
            <w:hideMark/>
          </w:tcPr>
          <w:p w14:paraId="2498B98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I</w:t>
            </w:r>
          </w:p>
        </w:tc>
        <w:tc>
          <w:tcPr>
            <w:tcW w:w="4460" w:type="dxa"/>
            <w:shd w:val="clear" w:color="auto" w:fill="FFFFFF"/>
            <w:noWrap/>
            <w:vAlign w:val="bottom"/>
            <w:hideMark/>
          </w:tcPr>
          <w:p w14:paraId="1212CD89"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663B18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0.093014122</w:t>
            </w:r>
          </w:p>
        </w:tc>
        <w:tc>
          <w:tcPr>
            <w:tcW w:w="1240" w:type="dxa"/>
            <w:shd w:val="clear" w:color="auto" w:fill="FFFFFF"/>
            <w:noWrap/>
            <w:vAlign w:val="bottom"/>
            <w:hideMark/>
          </w:tcPr>
          <w:p w14:paraId="699F2B3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23.13967843</w:t>
            </w:r>
          </w:p>
        </w:tc>
      </w:tr>
      <w:tr w:rsidR="007F1099" w14:paraId="0DD59C29" w14:textId="77777777" w:rsidTr="007F1099">
        <w:trPr>
          <w:trHeight w:val="288"/>
        </w:trPr>
        <w:tc>
          <w:tcPr>
            <w:tcW w:w="1040" w:type="dxa"/>
            <w:shd w:val="clear" w:color="auto" w:fill="FFFFFF"/>
            <w:noWrap/>
            <w:vAlign w:val="bottom"/>
            <w:hideMark/>
          </w:tcPr>
          <w:p w14:paraId="1828714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R</w:t>
            </w:r>
          </w:p>
        </w:tc>
        <w:tc>
          <w:tcPr>
            <w:tcW w:w="4460" w:type="dxa"/>
            <w:shd w:val="clear" w:color="auto" w:fill="FFFFFF"/>
            <w:noWrap/>
            <w:vAlign w:val="bottom"/>
            <w:hideMark/>
          </w:tcPr>
          <w:p w14:paraId="628E59A1"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0A114F1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0.751829137</w:t>
            </w:r>
          </w:p>
        </w:tc>
        <w:tc>
          <w:tcPr>
            <w:tcW w:w="1240" w:type="dxa"/>
            <w:shd w:val="clear" w:color="auto" w:fill="FFFFFF"/>
            <w:noWrap/>
            <w:vAlign w:val="bottom"/>
            <w:hideMark/>
          </w:tcPr>
          <w:p w14:paraId="55147B9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3.440027276</w:t>
            </w:r>
          </w:p>
        </w:tc>
      </w:tr>
      <w:tr w:rsidR="007F1099" w14:paraId="41A79487" w14:textId="77777777" w:rsidTr="007F1099">
        <w:trPr>
          <w:trHeight w:val="288"/>
        </w:trPr>
        <w:tc>
          <w:tcPr>
            <w:tcW w:w="1040" w:type="dxa"/>
            <w:shd w:val="clear" w:color="auto" w:fill="FFFFFF"/>
            <w:noWrap/>
            <w:vAlign w:val="bottom"/>
            <w:hideMark/>
          </w:tcPr>
          <w:p w14:paraId="56D477A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C R</w:t>
            </w:r>
          </w:p>
        </w:tc>
        <w:tc>
          <w:tcPr>
            <w:tcW w:w="4460" w:type="dxa"/>
            <w:shd w:val="clear" w:color="auto" w:fill="FFFFFF"/>
            <w:noWrap/>
            <w:vAlign w:val="bottom"/>
            <w:hideMark/>
          </w:tcPr>
          <w:p w14:paraId="2FFE582C"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B894D0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0.056518384</w:t>
            </w:r>
          </w:p>
        </w:tc>
        <w:tc>
          <w:tcPr>
            <w:tcW w:w="1240" w:type="dxa"/>
            <w:shd w:val="clear" w:color="auto" w:fill="FFFFFF"/>
            <w:noWrap/>
            <w:vAlign w:val="bottom"/>
            <w:hideMark/>
          </w:tcPr>
          <w:p w14:paraId="6D5DC6F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177B6D9D" w14:textId="77777777" w:rsidTr="007F1099">
        <w:trPr>
          <w:trHeight w:val="288"/>
        </w:trPr>
        <w:tc>
          <w:tcPr>
            <w:tcW w:w="1040" w:type="dxa"/>
            <w:shd w:val="clear" w:color="auto" w:fill="FFFFFF"/>
            <w:noWrap/>
            <w:vAlign w:val="bottom"/>
            <w:hideMark/>
          </w:tcPr>
          <w:p w14:paraId="54F9D6E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F</w:t>
            </w:r>
          </w:p>
        </w:tc>
        <w:tc>
          <w:tcPr>
            <w:tcW w:w="4460" w:type="dxa"/>
            <w:shd w:val="clear" w:color="auto" w:fill="FFFFFF"/>
            <w:noWrap/>
            <w:vAlign w:val="bottom"/>
            <w:hideMark/>
          </w:tcPr>
          <w:p w14:paraId="0FB76B2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1 Copula (90 Degrees)</w:t>
            </w:r>
          </w:p>
        </w:tc>
        <w:tc>
          <w:tcPr>
            <w:tcW w:w="1300" w:type="dxa"/>
            <w:shd w:val="clear" w:color="auto" w:fill="FFFFFF"/>
            <w:noWrap/>
            <w:vAlign w:val="bottom"/>
            <w:hideMark/>
          </w:tcPr>
          <w:p w14:paraId="0A95EF2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-8.05343661</w:t>
            </w:r>
          </w:p>
        </w:tc>
        <w:tc>
          <w:tcPr>
            <w:tcW w:w="1240" w:type="dxa"/>
            <w:shd w:val="clear" w:color="auto" w:fill="FFFFFF"/>
            <w:noWrap/>
            <w:vAlign w:val="bottom"/>
            <w:hideMark/>
          </w:tcPr>
          <w:p w14:paraId="3504E2B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0.002429346</w:t>
            </w:r>
          </w:p>
        </w:tc>
      </w:tr>
      <w:tr w:rsidR="007F1099" w14:paraId="1C0D10B6" w14:textId="77777777" w:rsidTr="007F1099">
        <w:trPr>
          <w:trHeight w:val="288"/>
        </w:trPr>
        <w:tc>
          <w:tcPr>
            <w:tcW w:w="1040" w:type="dxa"/>
            <w:shd w:val="clear" w:color="auto" w:fill="FFFFFF"/>
            <w:noWrap/>
            <w:vAlign w:val="bottom"/>
            <w:hideMark/>
          </w:tcPr>
          <w:p w14:paraId="7528EAA9"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I</w:t>
            </w:r>
          </w:p>
        </w:tc>
        <w:tc>
          <w:tcPr>
            <w:tcW w:w="4460" w:type="dxa"/>
            <w:shd w:val="clear" w:color="auto" w:fill="FFFFFF"/>
            <w:noWrap/>
            <w:vAlign w:val="bottom"/>
            <w:hideMark/>
          </w:tcPr>
          <w:p w14:paraId="3DBF524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6FC5260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-1.022025887</w:t>
            </w:r>
          </w:p>
        </w:tc>
        <w:tc>
          <w:tcPr>
            <w:tcW w:w="1240" w:type="dxa"/>
            <w:shd w:val="clear" w:color="auto" w:fill="FFFFFF"/>
            <w:noWrap/>
            <w:vAlign w:val="bottom"/>
            <w:hideMark/>
          </w:tcPr>
          <w:p w14:paraId="795063A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2F4F53A7" w14:textId="77777777" w:rsidTr="007F1099">
        <w:trPr>
          <w:trHeight w:val="288"/>
        </w:trPr>
        <w:tc>
          <w:tcPr>
            <w:tcW w:w="1040" w:type="dxa"/>
            <w:shd w:val="clear" w:color="auto" w:fill="FFFFFF"/>
            <w:noWrap/>
            <w:vAlign w:val="bottom"/>
            <w:hideMark/>
          </w:tcPr>
          <w:p w14:paraId="3C46CB6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R</w:t>
            </w:r>
          </w:p>
        </w:tc>
        <w:tc>
          <w:tcPr>
            <w:tcW w:w="4460" w:type="dxa"/>
            <w:shd w:val="clear" w:color="auto" w:fill="FFFFFF"/>
            <w:noWrap/>
            <w:vAlign w:val="bottom"/>
            <w:hideMark/>
          </w:tcPr>
          <w:p w14:paraId="02F59AC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233FFA9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1.016380552</w:t>
            </w:r>
          </w:p>
        </w:tc>
        <w:tc>
          <w:tcPr>
            <w:tcW w:w="1240" w:type="dxa"/>
            <w:shd w:val="clear" w:color="auto" w:fill="FFFFFF"/>
            <w:noWrap/>
            <w:vAlign w:val="bottom"/>
            <w:hideMark/>
          </w:tcPr>
          <w:p w14:paraId="687D706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07266B96" w14:textId="77777777" w:rsidTr="007F1099">
        <w:trPr>
          <w:trHeight w:val="288"/>
        </w:trPr>
        <w:tc>
          <w:tcPr>
            <w:tcW w:w="1040" w:type="dxa"/>
            <w:shd w:val="clear" w:color="auto" w:fill="FFFFFF"/>
            <w:noWrap/>
            <w:vAlign w:val="bottom"/>
            <w:hideMark/>
          </w:tcPr>
          <w:p w14:paraId="1148F4C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R F</w:t>
            </w:r>
          </w:p>
        </w:tc>
        <w:tc>
          <w:tcPr>
            <w:tcW w:w="4460" w:type="dxa"/>
            <w:shd w:val="clear" w:color="auto" w:fill="FFFFFF"/>
            <w:noWrap/>
            <w:vAlign w:val="bottom"/>
            <w:hideMark/>
          </w:tcPr>
          <w:p w14:paraId="36E3383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(270 Degrees)</w:t>
            </w:r>
          </w:p>
        </w:tc>
        <w:tc>
          <w:tcPr>
            <w:tcW w:w="1300" w:type="dxa"/>
            <w:shd w:val="clear" w:color="auto" w:fill="FFFFFF"/>
            <w:noWrap/>
            <w:vAlign w:val="bottom"/>
            <w:hideMark/>
          </w:tcPr>
          <w:p w14:paraId="45F1034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-0.006504063</w:t>
            </w:r>
          </w:p>
        </w:tc>
        <w:tc>
          <w:tcPr>
            <w:tcW w:w="1240" w:type="dxa"/>
            <w:shd w:val="clear" w:color="auto" w:fill="FFFFFF"/>
            <w:noWrap/>
            <w:vAlign w:val="bottom"/>
            <w:hideMark/>
          </w:tcPr>
          <w:p w14:paraId="4A179E7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5CB2400A" w14:textId="77777777" w:rsidTr="007F1099">
        <w:trPr>
          <w:trHeight w:val="288"/>
        </w:trPr>
        <w:tc>
          <w:tcPr>
            <w:tcW w:w="1040" w:type="dxa"/>
            <w:shd w:val="clear" w:color="auto" w:fill="FFFFFF"/>
            <w:noWrap/>
            <w:vAlign w:val="bottom"/>
            <w:hideMark/>
          </w:tcPr>
          <w:p w14:paraId="67FA09B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R I</w:t>
            </w:r>
          </w:p>
        </w:tc>
        <w:tc>
          <w:tcPr>
            <w:tcW w:w="4460" w:type="dxa"/>
            <w:shd w:val="clear" w:color="auto" w:fill="FFFFFF"/>
            <w:noWrap/>
            <w:vAlign w:val="bottom"/>
            <w:hideMark/>
          </w:tcPr>
          <w:p w14:paraId="7E54BD53"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3F00A4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0.055738487</w:t>
            </w:r>
          </w:p>
        </w:tc>
        <w:tc>
          <w:tcPr>
            <w:tcW w:w="1240" w:type="dxa"/>
            <w:shd w:val="clear" w:color="auto" w:fill="FFFFFF"/>
            <w:noWrap/>
            <w:vAlign w:val="bottom"/>
            <w:hideMark/>
          </w:tcPr>
          <w:p w14:paraId="7AC7C3D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6.372028273</w:t>
            </w:r>
          </w:p>
        </w:tc>
      </w:tr>
      <w:tr w:rsidR="007F1099" w14:paraId="6911C05F" w14:textId="77777777" w:rsidTr="007F1099">
        <w:trPr>
          <w:trHeight w:val="288"/>
        </w:trPr>
        <w:tc>
          <w:tcPr>
            <w:tcW w:w="1040" w:type="dxa"/>
            <w:shd w:val="clear" w:color="auto" w:fill="FFFFFF"/>
            <w:noWrap/>
            <w:vAlign w:val="bottom"/>
            <w:hideMark/>
          </w:tcPr>
          <w:p w14:paraId="3D4FAD8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R R</w:t>
            </w:r>
          </w:p>
        </w:tc>
        <w:tc>
          <w:tcPr>
            <w:tcW w:w="4460" w:type="dxa"/>
            <w:shd w:val="clear" w:color="auto" w:fill="FFFFFF"/>
            <w:noWrap/>
            <w:vAlign w:val="bottom"/>
            <w:hideMark/>
          </w:tcPr>
          <w:p w14:paraId="34C1E5F8"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(270 Degrees)</w:t>
            </w:r>
          </w:p>
        </w:tc>
        <w:tc>
          <w:tcPr>
            <w:tcW w:w="1300" w:type="dxa"/>
            <w:shd w:val="clear" w:color="auto" w:fill="FFFFFF"/>
            <w:noWrap/>
            <w:vAlign w:val="bottom"/>
            <w:hideMark/>
          </w:tcPr>
          <w:p w14:paraId="0DA03C9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-2.475535154</w:t>
            </w:r>
          </w:p>
        </w:tc>
        <w:tc>
          <w:tcPr>
            <w:tcW w:w="1240" w:type="dxa"/>
            <w:shd w:val="clear" w:color="auto" w:fill="FFFFFF"/>
            <w:noWrap/>
            <w:vAlign w:val="bottom"/>
            <w:hideMark/>
          </w:tcPr>
          <w:p w14:paraId="5740B94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0.007238073</w:t>
            </w:r>
          </w:p>
        </w:tc>
      </w:tr>
      <w:tr w:rsidR="007F1099" w14:paraId="0F292C2C" w14:textId="77777777" w:rsidTr="007F1099">
        <w:trPr>
          <w:trHeight w:val="288"/>
        </w:trPr>
        <w:tc>
          <w:tcPr>
            <w:tcW w:w="1040" w:type="dxa"/>
            <w:shd w:val="clear" w:color="auto" w:fill="FFFFFF"/>
            <w:noWrap/>
            <w:vAlign w:val="bottom"/>
            <w:hideMark/>
          </w:tcPr>
          <w:p w14:paraId="690DF0F3"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F</w:t>
            </w:r>
          </w:p>
        </w:tc>
        <w:tc>
          <w:tcPr>
            <w:tcW w:w="4460" w:type="dxa"/>
            <w:shd w:val="clear" w:color="auto" w:fill="FFFFFF"/>
            <w:noWrap/>
            <w:vAlign w:val="bottom"/>
            <w:hideMark/>
          </w:tcPr>
          <w:p w14:paraId="56E17E7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2 Copula</w:t>
            </w:r>
          </w:p>
        </w:tc>
        <w:tc>
          <w:tcPr>
            <w:tcW w:w="1300" w:type="dxa"/>
            <w:shd w:val="clear" w:color="auto" w:fill="FFFFFF"/>
            <w:noWrap/>
            <w:vAlign w:val="bottom"/>
            <w:hideMark/>
          </w:tcPr>
          <w:p w14:paraId="23BD22B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1.34089995</w:t>
            </w:r>
          </w:p>
        </w:tc>
        <w:tc>
          <w:tcPr>
            <w:tcW w:w="1240" w:type="dxa"/>
            <w:shd w:val="clear" w:color="auto" w:fill="FFFFFF"/>
            <w:noWrap/>
            <w:vAlign w:val="bottom"/>
            <w:hideMark/>
          </w:tcPr>
          <w:p w14:paraId="29E9F35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0.015552624</w:t>
            </w:r>
          </w:p>
        </w:tc>
      </w:tr>
      <w:tr w:rsidR="007F1099" w14:paraId="6E52DB56" w14:textId="77777777" w:rsidTr="007F1099">
        <w:trPr>
          <w:trHeight w:val="288"/>
        </w:trPr>
        <w:tc>
          <w:tcPr>
            <w:tcW w:w="1040" w:type="dxa"/>
            <w:shd w:val="clear" w:color="auto" w:fill="FFFFFF"/>
            <w:noWrap/>
            <w:vAlign w:val="bottom"/>
            <w:hideMark/>
          </w:tcPr>
          <w:p w14:paraId="3990461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I</w:t>
            </w:r>
          </w:p>
        </w:tc>
        <w:tc>
          <w:tcPr>
            <w:tcW w:w="4460" w:type="dxa"/>
            <w:shd w:val="clear" w:color="auto" w:fill="FFFFFF"/>
            <w:noWrap/>
            <w:vAlign w:val="bottom"/>
            <w:hideMark/>
          </w:tcPr>
          <w:p w14:paraId="6EDE8DD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6AF5547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0.978559193</w:t>
            </w:r>
          </w:p>
        </w:tc>
        <w:tc>
          <w:tcPr>
            <w:tcW w:w="1240" w:type="dxa"/>
            <w:shd w:val="clear" w:color="auto" w:fill="FFFFFF"/>
            <w:noWrap/>
            <w:vAlign w:val="bottom"/>
            <w:hideMark/>
          </w:tcPr>
          <w:p w14:paraId="60B72D5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1779D60B" w14:textId="77777777" w:rsidTr="007F1099">
        <w:trPr>
          <w:trHeight w:val="288"/>
        </w:trPr>
        <w:tc>
          <w:tcPr>
            <w:tcW w:w="1040" w:type="dxa"/>
            <w:shd w:val="clear" w:color="auto" w:fill="FFFFFF"/>
            <w:noWrap/>
            <w:vAlign w:val="bottom"/>
            <w:hideMark/>
          </w:tcPr>
          <w:p w14:paraId="7BB55AB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R</w:t>
            </w:r>
          </w:p>
        </w:tc>
        <w:tc>
          <w:tcPr>
            <w:tcW w:w="4460" w:type="dxa"/>
            <w:shd w:val="clear" w:color="auto" w:fill="FFFFFF"/>
            <w:noWrap/>
            <w:vAlign w:val="bottom"/>
            <w:hideMark/>
          </w:tcPr>
          <w:p w14:paraId="77651A3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shd w:val="clear" w:color="auto" w:fill="FFFFFF"/>
            <w:noWrap/>
            <w:vAlign w:val="bottom"/>
            <w:hideMark/>
          </w:tcPr>
          <w:p w14:paraId="7CAC32D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1.218176216</w:t>
            </w:r>
          </w:p>
        </w:tc>
        <w:tc>
          <w:tcPr>
            <w:tcW w:w="1240" w:type="dxa"/>
            <w:shd w:val="clear" w:color="auto" w:fill="FFFFFF"/>
            <w:noWrap/>
            <w:vAlign w:val="bottom"/>
            <w:hideMark/>
          </w:tcPr>
          <w:p w14:paraId="7527EB4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0.293824006</w:t>
            </w:r>
          </w:p>
        </w:tc>
      </w:tr>
      <w:tr w:rsidR="007F1099" w14:paraId="52CA0695" w14:textId="77777777" w:rsidTr="007F1099">
        <w:trPr>
          <w:trHeight w:val="288"/>
        </w:trPr>
        <w:tc>
          <w:tcPr>
            <w:tcW w:w="1040" w:type="dxa"/>
            <w:shd w:val="clear" w:color="auto" w:fill="FFFFFF"/>
            <w:noWrap/>
            <w:vAlign w:val="bottom"/>
            <w:hideMark/>
          </w:tcPr>
          <w:p w14:paraId="38150FF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F</w:t>
            </w:r>
          </w:p>
        </w:tc>
        <w:tc>
          <w:tcPr>
            <w:tcW w:w="4460" w:type="dxa"/>
            <w:shd w:val="clear" w:color="auto" w:fill="FFFFFF"/>
            <w:noWrap/>
            <w:vAlign w:val="bottom"/>
            <w:hideMark/>
          </w:tcPr>
          <w:p w14:paraId="1B12DB90"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3D7DF2D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-0.007877647</w:t>
            </w:r>
          </w:p>
        </w:tc>
        <w:tc>
          <w:tcPr>
            <w:tcW w:w="1240" w:type="dxa"/>
            <w:shd w:val="clear" w:color="auto" w:fill="FFFFFF"/>
            <w:noWrap/>
            <w:vAlign w:val="bottom"/>
            <w:hideMark/>
          </w:tcPr>
          <w:p w14:paraId="23D8E4B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19.6655432</w:t>
            </w:r>
          </w:p>
        </w:tc>
      </w:tr>
      <w:tr w:rsidR="007F1099" w14:paraId="2271C338" w14:textId="77777777" w:rsidTr="007F1099">
        <w:trPr>
          <w:trHeight w:val="288"/>
        </w:trPr>
        <w:tc>
          <w:tcPr>
            <w:tcW w:w="1040" w:type="dxa"/>
            <w:shd w:val="clear" w:color="auto" w:fill="FFFFFF"/>
            <w:noWrap/>
            <w:vAlign w:val="bottom"/>
            <w:hideMark/>
          </w:tcPr>
          <w:p w14:paraId="2B6B696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I</w:t>
            </w:r>
          </w:p>
        </w:tc>
        <w:tc>
          <w:tcPr>
            <w:tcW w:w="4460" w:type="dxa"/>
            <w:shd w:val="clear" w:color="auto" w:fill="FFFFFF"/>
            <w:noWrap/>
            <w:vAlign w:val="bottom"/>
            <w:hideMark/>
          </w:tcPr>
          <w:p w14:paraId="52B6939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149E50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0.016407826</w:t>
            </w:r>
          </w:p>
        </w:tc>
        <w:tc>
          <w:tcPr>
            <w:tcW w:w="1240" w:type="dxa"/>
            <w:shd w:val="clear" w:color="auto" w:fill="FFFFFF"/>
            <w:noWrap/>
            <w:vAlign w:val="bottom"/>
            <w:hideMark/>
          </w:tcPr>
          <w:p w14:paraId="4AE3DBB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5A36B1FA" w14:textId="77777777" w:rsidTr="007F1099">
        <w:trPr>
          <w:trHeight w:val="288"/>
        </w:trPr>
        <w:tc>
          <w:tcPr>
            <w:tcW w:w="1040" w:type="dxa"/>
            <w:shd w:val="clear" w:color="auto" w:fill="FFFFFF"/>
            <w:noWrap/>
            <w:vAlign w:val="bottom"/>
            <w:hideMark/>
          </w:tcPr>
          <w:p w14:paraId="015B01D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R</w:t>
            </w:r>
          </w:p>
        </w:tc>
        <w:tc>
          <w:tcPr>
            <w:tcW w:w="4460" w:type="dxa"/>
            <w:shd w:val="clear" w:color="auto" w:fill="FFFFFF"/>
            <w:noWrap/>
            <w:vAlign w:val="bottom"/>
            <w:hideMark/>
          </w:tcPr>
          <w:p w14:paraId="1B62DF1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B1629F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1.018302107</w:t>
            </w:r>
          </w:p>
        </w:tc>
        <w:tc>
          <w:tcPr>
            <w:tcW w:w="1240" w:type="dxa"/>
            <w:shd w:val="clear" w:color="auto" w:fill="FFFFFF"/>
            <w:noWrap/>
            <w:vAlign w:val="bottom"/>
            <w:hideMark/>
          </w:tcPr>
          <w:p w14:paraId="5C5594B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11376C02" w14:textId="77777777" w:rsidTr="007F1099">
        <w:trPr>
          <w:trHeight w:val="288"/>
        </w:trPr>
        <w:tc>
          <w:tcPr>
            <w:tcW w:w="1040" w:type="dxa"/>
            <w:shd w:val="clear" w:color="auto" w:fill="FFFFFF"/>
            <w:noWrap/>
            <w:vAlign w:val="bottom"/>
            <w:hideMark/>
          </w:tcPr>
          <w:p w14:paraId="7F56B5E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F</w:t>
            </w:r>
          </w:p>
        </w:tc>
        <w:tc>
          <w:tcPr>
            <w:tcW w:w="4460" w:type="dxa"/>
            <w:shd w:val="clear" w:color="auto" w:fill="FFFFFF"/>
            <w:noWrap/>
            <w:vAlign w:val="bottom"/>
            <w:hideMark/>
          </w:tcPr>
          <w:p w14:paraId="3C8E842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(270 Degrees)</w:t>
            </w:r>
          </w:p>
        </w:tc>
        <w:tc>
          <w:tcPr>
            <w:tcW w:w="1300" w:type="dxa"/>
            <w:shd w:val="clear" w:color="auto" w:fill="FFFFFF"/>
            <w:noWrap/>
            <w:vAlign w:val="bottom"/>
            <w:hideMark/>
          </w:tcPr>
          <w:p w14:paraId="4271204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-1.008281415</w:t>
            </w:r>
          </w:p>
        </w:tc>
        <w:tc>
          <w:tcPr>
            <w:tcW w:w="1240" w:type="dxa"/>
            <w:shd w:val="clear" w:color="auto" w:fill="FFFFFF"/>
            <w:noWrap/>
            <w:vAlign w:val="bottom"/>
            <w:hideMark/>
          </w:tcPr>
          <w:p w14:paraId="08F0995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6756CC26" w14:textId="77777777" w:rsidTr="007F1099">
        <w:trPr>
          <w:trHeight w:val="288"/>
        </w:trPr>
        <w:tc>
          <w:tcPr>
            <w:tcW w:w="1040" w:type="dxa"/>
            <w:shd w:val="clear" w:color="auto" w:fill="FFFFFF"/>
            <w:noWrap/>
            <w:vAlign w:val="bottom"/>
            <w:hideMark/>
          </w:tcPr>
          <w:p w14:paraId="1637548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I</w:t>
            </w:r>
          </w:p>
        </w:tc>
        <w:tc>
          <w:tcPr>
            <w:tcW w:w="4460" w:type="dxa"/>
            <w:shd w:val="clear" w:color="auto" w:fill="FFFFFF"/>
            <w:noWrap/>
            <w:vAlign w:val="bottom"/>
            <w:hideMark/>
          </w:tcPr>
          <w:p w14:paraId="63B39E88"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7CD5A42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0.021887166</w:t>
            </w:r>
          </w:p>
        </w:tc>
        <w:tc>
          <w:tcPr>
            <w:tcW w:w="1240" w:type="dxa"/>
            <w:shd w:val="clear" w:color="auto" w:fill="FFFFFF"/>
            <w:noWrap/>
            <w:vAlign w:val="bottom"/>
            <w:hideMark/>
          </w:tcPr>
          <w:p w14:paraId="2B07DA8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7282738E" w14:textId="77777777" w:rsidTr="007F1099">
        <w:trPr>
          <w:trHeight w:val="288"/>
        </w:trPr>
        <w:tc>
          <w:tcPr>
            <w:tcW w:w="1040" w:type="dxa"/>
            <w:shd w:val="clear" w:color="auto" w:fill="FFFFFF"/>
            <w:noWrap/>
            <w:vAlign w:val="bottom"/>
            <w:hideMark/>
          </w:tcPr>
          <w:p w14:paraId="07E2B19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R</w:t>
            </w:r>
          </w:p>
        </w:tc>
        <w:tc>
          <w:tcPr>
            <w:tcW w:w="4460" w:type="dxa"/>
            <w:shd w:val="clear" w:color="auto" w:fill="FFFFFF"/>
            <w:noWrap/>
            <w:vAlign w:val="bottom"/>
            <w:hideMark/>
          </w:tcPr>
          <w:p w14:paraId="1EC4856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743F01E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1.855424958</w:t>
            </w:r>
          </w:p>
        </w:tc>
        <w:tc>
          <w:tcPr>
            <w:tcW w:w="1240" w:type="dxa"/>
            <w:shd w:val="clear" w:color="auto" w:fill="FFFFFF"/>
            <w:noWrap/>
            <w:vAlign w:val="bottom"/>
            <w:hideMark/>
          </w:tcPr>
          <w:p w14:paraId="303814C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0.004988647</w:t>
            </w:r>
          </w:p>
        </w:tc>
      </w:tr>
      <w:tr w:rsidR="007F1099" w14:paraId="31C2A661" w14:textId="77777777" w:rsidTr="007F1099">
        <w:trPr>
          <w:trHeight w:val="288"/>
        </w:trPr>
        <w:tc>
          <w:tcPr>
            <w:tcW w:w="1040" w:type="dxa"/>
            <w:shd w:val="clear" w:color="auto" w:fill="FFFFFF"/>
            <w:noWrap/>
            <w:vAlign w:val="bottom"/>
            <w:hideMark/>
          </w:tcPr>
          <w:p w14:paraId="1197F73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F</w:t>
            </w:r>
          </w:p>
        </w:tc>
        <w:tc>
          <w:tcPr>
            <w:tcW w:w="4460" w:type="dxa"/>
            <w:shd w:val="clear" w:color="auto" w:fill="FFFFFF"/>
            <w:noWrap/>
            <w:vAlign w:val="bottom"/>
            <w:hideMark/>
          </w:tcPr>
          <w:p w14:paraId="0DF2B5CC"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3334FFE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0.05061469</w:t>
            </w:r>
          </w:p>
        </w:tc>
        <w:tc>
          <w:tcPr>
            <w:tcW w:w="1240" w:type="dxa"/>
            <w:shd w:val="clear" w:color="auto" w:fill="FFFFFF"/>
            <w:noWrap/>
            <w:vAlign w:val="bottom"/>
            <w:hideMark/>
          </w:tcPr>
          <w:p w14:paraId="134AA5A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9.644426446</w:t>
            </w:r>
          </w:p>
        </w:tc>
      </w:tr>
      <w:tr w:rsidR="007F1099" w14:paraId="22DEE38E" w14:textId="77777777" w:rsidTr="007F1099">
        <w:trPr>
          <w:trHeight w:val="288"/>
        </w:trPr>
        <w:tc>
          <w:tcPr>
            <w:tcW w:w="1040" w:type="dxa"/>
            <w:shd w:val="clear" w:color="auto" w:fill="FFFFFF"/>
            <w:noWrap/>
            <w:vAlign w:val="bottom"/>
            <w:hideMark/>
          </w:tcPr>
          <w:p w14:paraId="1375AA7D"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I</w:t>
            </w:r>
          </w:p>
        </w:tc>
        <w:tc>
          <w:tcPr>
            <w:tcW w:w="4460" w:type="dxa"/>
            <w:shd w:val="clear" w:color="auto" w:fill="FFFFFF"/>
            <w:noWrap/>
            <w:vAlign w:val="bottom"/>
            <w:hideMark/>
          </w:tcPr>
          <w:p w14:paraId="241A2952"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AAFF33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0.03488207</w:t>
            </w:r>
          </w:p>
        </w:tc>
        <w:tc>
          <w:tcPr>
            <w:tcW w:w="1240" w:type="dxa"/>
            <w:shd w:val="clear" w:color="auto" w:fill="FFFFFF"/>
            <w:noWrap/>
            <w:vAlign w:val="bottom"/>
            <w:hideMark/>
          </w:tcPr>
          <w:p w14:paraId="6B11BF2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17.55473206</w:t>
            </w:r>
          </w:p>
        </w:tc>
      </w:tr>
      <w:tr w:rsidR="007F1099" w14:paraId="21A838FA" w14:textId="77777777" w:rsidTr="007F1099">
        <w:trPr>
          <w:trHeight w:val="288"/>
        </w:trPr>
        <w:tc>
          <w:tcPr>
            <w:tcW w:w="1040" w:type="dxa"/>
            <w:shd w:val="clear" w:color="auto" w:fill="FFFFFF"/>
            <w:noWrap/>
            <w:vAlign w:val="bottom"/>
            <w:hideMark/>
          </w:tcPr>
          <w:p w14:paraId="5BCC94D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R</w:t>
            </w:r>
          </w:p>
        </w:tc>
        <w:tc>
          <w:tcPr>
            <w:tcW w:w="4460" w:type="dxa"/>
            <w:shd w:val="clear" w:color="auto" w:fill="FFFFFF"/>
            <w:noWrap/>
            <w:vAlign w:val="bottom"/>
            <w:hideMark/>
          </w:tcPr>
          <w:p w14:paraId="5276657A"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231FD8B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0.256311535</w:t>
            </w:r>
          </w:p>
        </w:tc>
        <w:tc>
          <w:tcPr>
            <w:tcW w:w="1240" w:type="dxa"/>
            <w:shd w:val="clear" w:color="auto" w:fill="FFFFFF"/>
            <w:noWrap/>
            <w:vAlign w:val="bottom"/>
            <w:hideMark/>
          </w:tcPr>
          <w:p w14:paraId="17C9540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2.437292831</w:t>
            </w:r>
          </w:p>
        </w:tc>
      </w:tr>
      <w:tr w:rsidR="007F1099" w14:paraId="65BE2314" w14:textId="77777777" w:rsidTr="007F1099">
        <w:trPr>
          <w:trHeight w:val="288"/>
        </w:trPr>
        <w:tc>
          <w:tcPr>
            <w:tcW w:w="1040" w:type="dxa"/>
            <w:shd w:val="clear" w:color="auto" w:fill="FFFFFF"/>
            <w:noWrap/>
            <w:vAlign w:val="bottom"/>
            <w:hideMark/>
          </w:tcPr>
          <w:p w14:paraId="4D9E9268"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I I</w:t>
            </w:r>
          </w:p>
        </w:tc>
        <w:tc>
          <w:tcPr>
            <w:tcW w:w="4460" w:type="dxa"/>
            <w:shd w:val="clear" w:color="auto" w:fill="FFFFFF"/>
            <w:noWrap/>
            <w:vAlign w:val="bottom"/>
            <w:hideMark/>
          </w:tcPr>
          <w:p w14:paraId="5763737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2 Copula</w:t>
            </w:r>
          </w:p>
        </w:tc>
        <w:tc>
          <w:tcPr>
            <w:tcW w:w="1300" w:type="dxa"/>
            <w:shd w:val="clear" w:color="auto" w:fill="FFFFFF"/>
            <w:noWrap/>
            <w:vAlign w:val="bottom"/>
            <w:hideMark/>
          </w:tcPr>
          <w:p w14:paraId="1D51E50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1.183842438</w:t>
            </w:r>
          </w:p>
        </w:tc>
        <w:tc>
          <w:tcPr>
            <w:tcW w:w="1240" w:type="dxa"/>
            <w:shd w:val="clear" w:color="auto" w:fill="FFFFFF"/>
            <w:noWrap/>
            <w:vAlign w:val="bottom"/>
            <w:hideMark/>
          </w:tcPr>
          <w:p w14:paraId="69CC82A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0.014341739</w:t>
            </w:r>
          </w:p>
        </w:tc>
      </w:tr>
      <w:tr w:rsidR="007F1099" w14:paraId="0DBDCE27" w14:textId="77777777" w:rsidTr="007F1099">
        <w:trPr>
          <w:trHeight w:val="288"/>
        </w:trPr>
        <w:tc>
          <w:tcPr>
            <w:tcW w:w="1040" w:type="dxa"/>
            <w:shd w:val="clear" w:color="auto" w:fill="FFFFFF"/>
            <w:noWrap/>
            <w:vAlign w:val="bottom"/>
            <w:hideMark/>
          </w:tcPr>
          <w:p w14:paraId="4A549640"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I R</w:t>
            </w:r>
          </w:p>
        </w:tc>
        <w:tc>
          <w:tcPr>
            <w:tcW w:w="4460" w:type="dxa"/>
            <w:shd w:val="clear" w:color="auto" w:fill="FFFFFF"/>
            <w:noWrap/>
            <w:vAlign w:val="bottom"/>
            <w:hideMark/>
          </w:tcPr>
          <w:p w14:paraId="2A14E2E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7E508C1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8.827424789</w:t>
            </w:r>
          </w:p>
        </w:tc>
        <w:tc>
          <w:tcPr>
            <w:tcW w:w="1240" w:type="dxa"/>
            <w:shd w:val="clear" w:color="auto" w:fill="FFFFFF"/>
            <w:noWrap/>
            <w:vAlign w:val="bottom"/>
            <w:hideMark/>
          </w:tcPr>
          <w:p w14:paraId="731BD4C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0.0001</w:t>
            </w:r>
          </w:p>
        </w:tc>
      </w:tr>
      <w:tr w:rsidR="007F1099" w14:paraId="0B369607" w14:textId="77777777" w:rsidTr="007F1099">
        <w:trPr>
          <w:trHeight w:val="288"/>
        </w:trPr>
        <w:tc>
          <w:tcPr>
            <w:tcW w:w="1040" w:type="dxa"/>
            <w:shd w:val="clear" w:color="auto" w:fill="FFFFFF"/>
            <w:noWrap/>
            <w:vAlign w:val="bottom"/>
            <w:hideMark/>
          </w:tcPr>
          <w:p w14:paraId="459A602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F</w:t>
            </w:r>
          </w:p>
        </w:tc>
        <w:tc>
          <w:tcPr>
            <w:tcW w:w="4460" w:type="dxa"/>
            <w:shd w:val="clear" w:color="auto" w:fill="FFFFFF"/>
            <w:noWrap/>
            <w:vAlign w:val="bottom"/>
            <w:hideMark/>
          </w:tcPr>
          <w:p w14:paraId="4E674B33"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(90 Degrees)</w:t>
            </w:r>
          </w:p>
        </w:tc>
        <w:tc>
          <w:tcPr>
            <w:tcW w:w="1300" w:type="dxa"/>
            <w:shd w:val="clear" w:color="auto" w:fill="FFFFFF"/>
            <w:noWrap/>
            <w:vAlign w:val="bottom"/>
            <w:hideMark/>
          </w:tcPr>
          <w:p w14:paraId="6BBCC29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-1.006228603</w:t>
            </w:r>
          </w:p>
        </w:tc>
        <w:tc>
          <w:tcPr>
            <w:tcW w:w="1240" w:type="dxa"/>
            <w:shd w:val="clear" w:color="auto" w:fill="FFFFFF"/>
            <w:noWrap/>
            <w:vAlign w:val="bottom"/>
            <w:hideMark/>
          </w:tcPr>
          <w:p w14:paraId="4382C7C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32250F1A" w14:textId="77777777" w:rsidTr="007F1099">
        <w:trPr>
          <w:trHeight w:val="288"/>
        </w:trPr>
        <w:tc>
          <w:tcPr>
            <w:tcW w:w="1040" w:type="dxa"/>
            <w:shd w:val="clear" w:color="auto" w:fill="FFFFFF"/>
            <w:noWrap/>
            <w:vAlign w:val="bottom"/>
            <w:hideMark/>
          </w:tcPr>
          <w:p w14:paraId="48264CA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I</w:t>
            </w:r>
          </w:p>
        </w:tc>
        <w:tc>
          <w:tcPr>
            <w:tcW w:w="4460" w:type="dxa"/>
            <w:shd w:val="clear" w:color="auto" w:fill="FFFFFF"/>
            <w:noWrap/>
            <w:vAlign w:val="bottom"/>
            <w:hideMark/>
          </w:tcPr>
          <w:p w14:paraId="00569E4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1602987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1.050875371</w:t>
            </w:r>
          </w:p>
        </w:tc>
        <w:tc>
          <w:tcPr>
            <w:tcW w:w="1240" w:type="dxa"/>
            <w:shd w:val="clear" w:color="auto" w:fill="FFFFFF"/>
            <w:noWrap/>
            <w:vAlign w:val="bottom"/>
            <w:hideMark/>
          </w:tcPr>
          <w:p w14:paraId="7CA0713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7BE30057" w14:textId="77777777" w:rsidTr="007F1099">
        <w:trPr>
          <w:trHeight w:val="288"/>
        </w:trPr>
        <w:tc>
          <w:tcPr>
            <w:tcW w:w="1040" w:type="dxa"/>
            <w:shd w:val="clear" w:color="auto" w:fill="FFFFFF"/>
            <w:noWrap/>
            <w:vAlign w:val="bottom"/>
            <w:hideMark/>
          </w:tcPr>
          <w:p w14:paraId="52C131A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R</w:t>
            </w:r>
          </w:p>
        </w:tc>
        <w:tc>
          <w:tcPr>
            <w:tcW w:w="4460" w:type="dxa"/>
            <w:shd w:val="clear" w:color="auto" w:fill="FFFFFF"/>
            <w:noWrap/>
            <w:vAlign w:val="bottom"/>
            <w:hideMark/>
          </w:tcPr>
          <w:p w14:paraId="589BED3A"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0E89E1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0.040084804</w:t>
            </w:r>
          </w:p>
        </w:tc>
        <w:tc>
          <w:tcPr>
            <w:tcW w:w="1240" w:type="dxa"/>
            <w:shd w:val="clear" w:color="auto" w:fill="FFFFFF"/>
            <w:noWrap/>
            <w:vAlign w:val="bottom"/>
            <w:hideMark/>
          </w:tcPr>
          <w:p w14:paraId="2704BD6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6.818085721</w:t>
            </w:r>
          </w:p>
        </w:tc>
      </w:tr>
      <w:tr w:rsidR="007F1099" w14:paraId="54EC76EC" w14:textId="77777777" w:rsidTr="007F1099">
        <w:trPr>
          <w:trHeight w:val="288"/>
        </w:trPr>
        <w:tc>
          <w:tcPr>
            <w:tcW w:w="1040" w:type="dxa"/>
            <w:shd w:val="clear" w:color="auto" w:fill="FFFFFF"/>
            <w:noWrap/>
            <w:vAlign w:val="bottom"/>
            <w:hideMark/>
          </w:tcPr>
          <w:p w14:paraId="4E91075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F</w:t>
            </w:r>
          </w:p>
        </w:tc>
        <w:tc>
          <w:tcPr>
            <w:tcW w:w="4460" w:type="dxa"/>
            <w:shd w:val="clear" w:color="auto" w:fill="FFFFFF"/>
            <w:noWrap/>
            <w:vAlign w:val="bottom"/>
            <w:hideMark/>
          </w:tcPr>
          <w:p w14:paraId="2CD3404A"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3F562CC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0.113162789</w:t>
            </w:r>
          </w:p>
        </w:tc>
        <w:tc>
          <w:tcPr>
            <w:tcW w:w="1240" w:type="dxa"/>
            <w:shd w:val="clear" w:color="auto" w:fill="FFFFFF"/>
            <w:noWrap/>
            <w:vAlign w:val="bottom"/>
            <w:hideMark/>
          </w:tcPr>
          <w:p w14:paraId="67FFA1B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9.46199281</w:t>
            </w:r>
          </w:p>
        </w:tc>
      </w:tr>
      <w:tr w:rsidR="007F1099" w14:paraId="184F5688" w14:textId="77777777" w:rsidTr="007F1099">
        <w:trPr>
          <w:trHeight w:val="288"/>
        </w:trPr>
        <w:tc>
          <w:tcPr>
            <w:tcW w:w="1040" w:type="dxa"/>
            <w:shd w:val="clear" w:color="auto" w:fill="FFFFFF"/>
            <w:noWrap/>
            <w:vAlign w:val="bottom"/>
            <w:hideMark/>
          </w:tcPr>
          <w:p w14:paraId="0E9B1C78"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I</w:t>
            </w:r>
          </w:p>
        </w:tc>
        <w:tc>
          <w:tcPr>
            <w:tcW w:w="4460" w:type="dxa"/>
            <w:shd w:val="clear" w:color="auto" w:fill="FFFFFF"/>
            <w:noWrap/>
            <w:vAlign w:val="bottom"/>
            <w:hideMark/>
          </w:tcPr>
          <w:p w14:paraId="6F9FEE2C"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6581123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0.133018357</w:t>
            </w:r>
          </w:p>
        </w:tc>
        <w:tc>
          <w:tcPr>
            <w:tcW w:w="1240" w:type="dxa"/>
            <w:shd w:val="clear" w:color="auto" w:fill="FFFFFF"/>
            <w:noWrap/>
            <w:vAlign w:val="bottom"/>
            <w:hideMark/>
          </w:tcPr>
          <w:p w14:paraId="23A5523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11.64262989</w:t>
            </w:r>
          </w:p>
        </w:tc>
      </w:tr>
      <w:tr w:rsidR="007F1099" w14:paraId="194A6159" w14:textId="77777777" w:rsidTr="007F1099">
        <w:trPr>
          <w:trHeight w:val="288"/>
        </w:trPr>
        <w:tc>
          <w:tcPr>
            <w:tcW w:w="1040" w:type="dxa"/>
            <w:shd w:val="clear" w:color="auto" w:fill="FFFFFF"/>
            <w:noWrap/>
            <w:vAlign w:val="bottom"/>
            <w:hideMark/>
          </w:tcPr>
          <w:p w14:paraId="36B7576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R</w:t>
            </w:r>
          </w:p>
        </w:tc>
        <w:tc>
          <w:tcPr>
            <w:tcW w:w="4460" w:type="dxa"/>
            <w:shd w:val="clear" w:color="auto" w:fill="FFFFFF"/>
            <w:noWrap/>
            <w:vAlign w:val="bottom"/>
            <w:hideMark/>
          </w:tcPr>
          <w:p w14:paraId="329FF204"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3D144BC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0.629355849</w:t>
            </w:r>
          </w:p>
        </w:tc>
        <w:tc>
          <w:tcPr>
            <w:tcW w:w="1240" w:type="dxa"/>
            <w:shd w:val="clear" w:color="auto" w:fill="FFFFFF"/>
            <w:noWrap/>
            <w:vAlign w:val="bottom"/>
            <w:hideMark/>
          </w:tcPr>
          <w:p w14:paraId="4EAB362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2.520445939</w:t>
            </w:r>
          </w:p>
        </w:tc>
      </w:tr>
      <w:tr w:rsidR="007F1099" w14:paraId="3191E98E" w14:textId="77777777" w:rsidTr="007F1099">
        <w:trPr>
          <w:trHeight w:val="288"/>
        </w:trPr>
        <w:tc>
          <w:tcPr>
            <w:tcW w:w="1040" w:type="dxa"/>
            <w:shd w:val="clear" w:color="auto" w:fill="FFFFFF"/>
            <w:noWrap/>
            <w:vAlign w:val="bottom"/>
            <w:hideMark/>
          </w:tcPr>
          <w:p w14:paraId="5585569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I R</w:t>
            </w:r>
          </w:p>
        </w:tc>
        <w:tc>
          <w:tcPr>
            <w:tcW w:w="4460" w:type="dxa"/>
            <w:shd w:val="clear" w:color="auto" w:fill="FFFFFF"/>
            <w:noWrap/>
            <w:vAlign w:val="bottom"/>
            <w:hideMark/>
          </w:tcPr>
          <w:p w14:paraId="7758C99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243A3F5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1.282286544</w:t>
            </w:r>
          </w:p>
        </w:tc>
        <w:tc>
          <w:tcPr>
            <w:tcW w:w="1240" w:type="dxa"/>
            <w:shd w:val="clear" w:color="auto" w:fill="FFFFFF"/>
            <w:noWrap/>
            <w:vAlign w:val="bottom"/>
            <w:hideMark/>
          </w:tcPr>
          <w:p w14:paraId="699C706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0.013653209</w:t>
            </w:r>
          </w:p>
        </w:tc>
      </w:tr>
      <w:tr w:rsidR="007F1099" w14:paraId="5D8E3801" w14:textId="77777777" w:rsidTr="007F1099">
        <w:trPr>
          <w:trHeight w:val="288"/>
        </w:trPr>
        <w:tc>
          <w:tcPr>
            <w:tcW w:w="1040" w:type="dxa"/>
            <w:shd w:val="clear" w:color="auto" w:fill="FFFFFF"/>
            <w:noWrap/>
            <w:vAlign w:val="bottom"/>
            <w:hideMark/>
          </w:tcPr>
          <w:p w14:paraId="45B9ABE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R F</w:t>
            </w:r>
          </w:p>
        </w:tc>
        <w:tc>
          <w:tcPr>
            <w:tcW w:w="4460" w:type="dxa"/>
            <w:shd w:val="clear" w:color="auto" w:fill="FFFFFF"/>
            <w:noWrap/>
            <w:vAlign w:val="bottom"/>
            <w:hideMark/>
          </w:tcPr>
          <w:p w14:paraId="7F04830C"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6B24642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1.013234882</w:t>
            </w:r>
          </w:p>
        </w:tc>
        <w:tc>
          <w:tcPr>
            <w:tcW w:w="1240" w:type="dxa"/>
            <w:shd w:val="clear" w:color="auto" w:fill="FFFFFF"/>
            <w:noWrap/>
            <w:vAlign w:val="bottom"/>
            <w:hideMark/>
          </w:tcPr>
          <w:p w14:paraId="6E235C0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0.037440962</w:t>
            </w:r>
          </w:p>
        </w:tc>
      </w:tr>
      <w:tr w:rsidR="007F1099" w14:paraId="593F0A08" w14:textId="77777777" w:rsidTr="007F1099">
        <w:trPr>
          <w:trHeight w:val="288"/>
        </w:trPr>
        <w:tc>
          <w:tcPr>
            <w:tcW w:w="1040" w:type="dxa"/>
            <w:shd w:val="clear" w:color="auto" w:fill="FFFFFF"/>
            <w:noWrap/>
            <w:vAlign w:val="bottom"/>
            <w:hideMark/>
          </w:tcPr>
          <w:p w14:paraId="340778D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R I</w:t>
            </w:r>
          </w:p>
        </w:tc>
        <w:tc>
          <w:tcPr>
            <w:tcW w:w="4460" w:type="dxa"/>
            <w:shd w:val="clear" w:color="auto" w:fill="FFFFFF"/>
            <w:noWrap/>
            <w:vAlign w:val="bottom"/>
            <w:hideMark/>
          </w:tcPr>
          <w:p w14:paraId="1DB4DC2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1 Copula</w:t>
            </w:r>
          </w:p>
        </w:tc>
        <w:tc>
          <w:tcPr>
            <w:tcW w:w="1300" w:type="dxa"/>
            <w:shd w:val="clear" w:color="auto" w:fill="FFFFFF"/>
            <w:noWrap/>
            <w:vAlign w:val="bottom"/>
            <w:hideMark/>
          </w:tcPr>
          <w:p w14:paraId="3E6F8A0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1.087640836</w:t>
            </w:r>
          </w:p>
        </w:tc>
        <w:tc>
          <w:tcPr>
            <w:tcW w:w="1240" w:type="dxa"/>
            <w:shd w:val="clear" w:color="auto" w:fill="FFFFFF"/>
            <w:noWrap/>
            <w:vAlign w:val="bottom"/>
            <w:hideMark/>
          </w:tcPr>
          <w:p w14:paraId="580F2D0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0.124663101</w:t>
            </w:r>
          </w:p>
        </w:tc>
      </w:tr>
      <w:tr w:rsidR="007F1099" w14:paraId="09A78559" w14:textId="77777777" w:rsidTr="007F1099">
        <w:trPr>
          <w:trHeight w:val="288"/>
        </w:trPr>
        <w:tc>
          <w:tcPr>
            <w:tcW w:w="1040" w:type="dxa"/>
            <w:shd w:val="clear" w:color="auto" w:fill="FFFFFF"/>
            <w:noWrap/>
            <w:vAlign w:val="bottom"/>
            <w:hideMark/>
          </w:tcPr>
          <w:p w14:paraId="6270C05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R R</w:t>
            </w:r>
          </w:p>
        </w:tc>
        <w:tc>
          <w:tcPr>
            <w:tcW w:w="4460" w:type="dxa"/>
            <w:shd w:val="clear" w:color="auto" w:fill="FFFFFF"/>
            <w:noWrap/>
            <w:vAlign w:val="bottom"/>
            <w:hideMark/>
          </w:tcPr>
          <w:p w14:paraId="1A9028A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2774F82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1.162547078</w:t>
            </w:r>
          </w:p>
        </w:tc>
        <w:tc>
          <w:tcPr>
            <w:tcW w:w="1240" w:type="dxa"/>
            <w:shd w:val="clear" w:color="auto" w:fill="FFFFFF"/>
            <w:noWrap/>
            <w:vAlign w:val="bottom"/>
            <w:hideMark/>
          </w:tcPr>
          <w:p w14:paraId="4D607CF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0.097068671</w:t>
            </w:r>
          </w:p>
        </w:tc>
      </w:tr>
      <w:tr w:rsidR="007F1099" w14:paraId="2A1EC3A9" w14:textId="77777777" w:rsidTr="007F1099">
        <w:trPr>
          <w:trHeight w:val="288"/>
        </w:trPr>
        <w:tc>
          <w:tcPr>
            <w:tcW w:w="1040" w:type="dxa"/>
            <w:shd w:val="clear" w:color="auto" w:fill="FFFFFF"/>
            <w:noWrap/>
            <w:vAlign w:val="bottom"/>
            <w:hideMark/>
          </w:tcPr>
          <w:p w14:paraId="7AB36AD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S F</w:t>
            </w:r>
          </w:p>
        </w:tc>
        <w:tc>
          <w:tcPr>
            <w:tcW w:w="4460" w:type="dxa"/>
            <w:shd w:val="clear" w:color="auto" w:fill="FFFFFF"/>
            <w:noWrap/>
            <w:vAlign w:val="bottom"/>
            <w:hideMark/>
          </w:tcPr>
          <w:p w14:paraId="5016AD3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10FF310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1.026229334</w:t>
            </w:r>
          </w:p>
        </w:tc>
        <w:tc>
          <w:tcPr>
            <w:tcW w:w="1240" w:type="dxa"/>
            <w:shd w:val="clear" w:color="auto" w:fill="FFFFFF"/>
            <w:noWrap/>
            <w:vAlign w:val="bottom"/>
            <w:hideMark/>
          </w:tcPr>
          <w:p w14:paraId="2907C50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16C4EB62" w14:textId="77777777" w:rsidTr="007F1099">
        <w:trPr>
          <w:trHeight w:val="288"/>
        </w:trPr>
        <w:tc>
          <w:tcPr>
            <w:tcW w:w="1040" w:type="dxa"/>
            <w:shd w:val="clear" w:color="auto" w:fill="FFFFFF"/>
            <w:noWrap/>
            <w:vAlign w:val="bottom"/>
            <w:hideMark/>
          </w:tcPr>
          <w:p w14:paraId="7944F89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S I</w:t>
            </w:r>
          </w:p>
        </w:tc>
        <w:tc>
          <w:tcPr>
            <w:tcW w:w="4460" w:type="dxa"/>
            <w:shd w:val="clear" w:color="auto" w:fill="FFFFFF"/>
            <w:noWrap/>
            <w:vAlign w:val="bottom"/>
            <w:hideMark/>
          </w:tcPr>
          <w:p w14:paraId="6602B783"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1470F0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0.166189097</w:t>
            </w:r>
          </w:p>
        </w:tc>
        <w:tc>
          <w:tcPr>
            <w:tcW w:w="1240" w:type="dxa"/>
            <w:shd w:val="clear" w:color="auto" w:fill="FFFFFF"/>
            <w:noWrap/>
            <w:vAlign w:val="bottom"/>
            <w:hideMark/>
          </w:tcPr>
          <w:p w14:paraId="6E17813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5.282905213</w:t>
            </w:r>
          </w:p>
        </w:tc>
      </w:tr>
      <w:tr w:rsidR="007F1099" w14:paraId="3284BC94" w14:textId="77777777" w:rsidTr="007F1099">
        <w:trPr>
          <w:trHeight w:val="288"/>
        </w:trPr>
        <w:tc>
          <w:tcPr>
            <w:tcW w:w="1040" w:type="dxa"/>
            <w:shd w:val="clear" w:color="auto" w:fill="FFFFFF"/>
            <w:noWrap/>
            <w:vAlign w:val="bottom"/>
            <w:hideMark/>
          </w:tcPr>
          <w:p w14:paraId="1B86BE5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lastRenderedPageBreak/>
              <w:t>I I and S R</w:t>
            </w:r>
          </w:p>
        </w:tc>
        <w:tc>
          <w:tcPr>
            <w:tcW w:w="4460" w:type="dxa"/>
            <w:shd w:val="clear" w:color="auto" w:fill="FFFFFF"/>
            <w:noWrap/>
            <w:vAlign w:val="bottom"/>
            <w:hideMark/>
          </w:tcPr>
          <w:p w14:paraId="1B409168"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717040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0.308628466</w:t>
            </w:r>
          </w:p>
        </w:tc>
        <w:tc>
          <w:tcPr>
            <w:tcW w:w="1240" w:type="dxa"/>
            <w:shd w:val="clear" w:color="auto" w:fill="FFFFFF"/>
            <w:noWrap/>
            <w:vAlign w:val="bottom"/>
            <w:hideMark/>
          </w:tcPr>
          <w:p w14:paraId="6902FBD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5.616249778</w:t>
            </w:r>
          </w:p>
        </w:tc>
      </w:tr>
      <w:tr w:rsidR="007F1099" w14:paraId="7B1508AB" w14:textId="77777777" w:rsidTr="007F1099">
        <w:trPr>
          <w:trHeight w:val="288"/>
        </w:trPr>
        <w:tc>
          <w:tcPr>
            <w:tcW w:w="1040" w:type="dxa"/>
            <w:shd w:val="clear" w:color="auto" w:fill="FFFFFF"/>
            <w:noWrap/>
            <w:vAlign w:val="bottom"/>
            <w:hideMark/>
          </w:tcPr>
          <w:p w14:paraId="29434033"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F</w:t>
            </w:r>
          </w:p>
        </w:tc>
        <w:tc>
          <w:tcPr>
            <w:tcW w:w="4460" w:type="dxa"/>
            <w:shd w:val="clear" w:color="auto" w:fill="FFFFFF"/>
            <w:noWrap/>
            <w:vAlign w:val="bottom"/>
            <w:hideMark/>
          </w:tcPr>
          <w:p w14:paraId="1402B47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6D27EE4"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0.427204119</w:t>
            </w:r>
          </w:p>
        </w:tc>
        <w:tc>
          <w:tcPr>
            <w:tcW w:w="1240" w:type="dxa"/>
            <w:shd w:val="clear" w:color="auto" w:fill="FFFFFF"/>
            <w:noWrap/>
            <w:vAlign w:val="bottom"/>
            <w:hideMark/>
          </w:tcPr>
          <w:p w14:paraId="145AD11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46BE0A52" w14:textId="77777777" w:rsidTr="007F1099">
        <w:trPr>
          <w:trHeight w:val="288"/>
        </w:trPr>
        <w:tc>
          <w:tcPr>
            <w:tcW w:w="1040" w:type="dxa"/>
            <w:shd w:val="clear" w:color="auto" w:fill="FFFFFF"/>
            <w:noWrap/>
            <w:vAlign w:val="bottom"/>
            <w:hideMark/>
          </w:tcPr>
          <w:p w14:paraId="70FA7EB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I</w:t>
            </w:r>
          </w:p>
        </w:tc>
        <w:tc>
          <w:tcPr>
            <w:tcW w:w="4460" w:type="dxa"/>
            <w:shd w:val="clear" w:color="auto" w:fill="FFFFFF"/>
            <w:noWrap/>
            <w:vAlign w:val="bottom"/>
            <w:hideMark/>
          </w:tcPr>
          <w:p w14:paraId="54DCBA7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32E9CAF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0.333206727</w:t>
            </w:r>
          </w:p>
        </w:tc>
        <w:tc>
          <w:tcPr>
            <w:tcW w:w="1240" w:type="dxa"/>
            <w:shd w:val="clear" w:color="auto" w:fill="FFFFFF"/>
            <w:noWrap/>
            <w:vAlign w:val="bottom"/>
            <w:hideMark/>
          </w:tcPr>
          <w:p w14:paraId="4E1CED0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23C142D1" w14:textId="77777777" w:rsidTr="007F1099">
        <w:trPr>
          <w:trHeight w:val="288"/>
        </w:trPr>
        <w:tc>
          <w:tcPr>
            <w:tcW w:w="1040" w:type="dxa"/>
            <w:shd w:val="clear" w:color="auto" w:fill="FFFFFF"/>
            <w:noWrap/>
            <w:vAlign w:val="bottom"/>
            <w:hideMark/>
          </w:tcPr>
          <w:p w14:paraId="039ED16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R</w:t>
            </w:r>
          </w:p>
        </w:tc>
        <w:tc>
          <w:tcPr>
            <w:tcW w:w="4460" w:type="dxa"/>
            <w:shd w:val="clear" w:color="auto" w:fill="FFFFFF"/>
            <w:noWrap/>
            <w:vAlign w:val="bottom"/>
            <w:hideMark/>
          </w:tcPr>
          <w:p w14:paraId="7ED3CED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EB3861F"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0.07597931</w:t>
            </w:r>
          </w:p>
        </w:tc>
        <w:tc>
          <w:tcPr>
            <w:tcW w:w="1240" w:type="dxa"/>
            <w:shd w:val="clear" w:color="auto" w:fill="FFFFFF"/>
            <w:noWrap/>
            <w:vAlign w:val="bottom"/>
            <w:hideMark/>
          </w:tcPr>
          <w:p w14:paraId="682D0FB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3B9D6A3E" w14:textId="77777777" w:rsidTr="007F1099">
        <w:trPr>
          <w:trHeight w:val="288"/>
        </w:trPr>
        <w:tc>
          <w:tcPr>
            <w:tcW w:w="1040" w:type="dxa"/>
            <w:shd w:val="clear" w:color="auto" w:fill="FFFFFF"/>
            <w:noWrap/>
            <w:vAlign w:val="bottom"/>
            <w:hideMark/>
          </w:tcPr>
          <w:p w14:paraId="482D032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F</w:t>
            </w:r>
          </w:p>
        </w:tc>
        <w:tc>
          <w:tcPr>
            <w:tcW w:w="4460" w:type="dxa"/>
            <w:shd w:val="clear" w:color="auto" w:fill="FFFFFF"/>
            <w:noWrap/>
            <w:vAlign w:val="bottom"/>
            <w:hideMark/>
          </w:tcPr>
          <w:p w14:paraId="01DE9DA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5451CE4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0.069935135</w:t>
            </w:r>
          </w:p>
        </w:tc>
        <w:tc>
          <w:tcPr>
            <w:tcW w:w="1240" w:type="dxa"/>
            <w:shd w:val="clear" w:color="auto" w:fill="FFFFFF"/>
            <w:noWrap/>
            <w:vAlign w:val="bottom"/>
            <w:hideMark/>
          </w:tcPr>
          <w:p w14:paraId="61635AC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6CF95E04" w14:textId="77777777" w:rsidTr="007F1099">
        <w:trPr>
          <w:trHeight w:val="288"/>
        </w:trPr>
        <w:tc>
          <w:tcPr>
            <w:tcW w:w="1040" w:type="dxa"/>
            <w:shd w:val="clear" w:color="auto" w:fill="FFFFFF"/>
            <w:noWrap/>
            <w:vAlign w:val="bottom"/>
            <w:hideMark/>
          </w:tcPr>
          <w:p w14:paraId="210194F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I</w:t>
            </w:r>
          </w:p>
        </w:tc>
        <w:tc>
          <w:tcPr>
            <w:tcW w:w="4460" w:type="dxa"/>
            <w:shd w:val="clear" w:color="auto" w:fill="FFFFFF"/>
            <w:noWrap/>
            <w:vAlign w:val="bottom"/>
            <w:hideMark/>
          </w:tcPr>
          <w:p w14:paraId="54BD2D76"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885DE4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0.109032685</w:t>
            </w:r>
          </w:p>
        </w:tc>
        <w:tc>
          <w:tcPr>
            <w:tcW w:w="1240" w:type="dxa"/>
            <w:shd w:val="clear" w:color="auto" w:fill="FFFFFF"/>
            <w:noWrap/>
            <w:vAlign w:val="bottom"/>
            <w:hideMark/>
          </w:tcPr>
          <w:p w14:paraId="42AC746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30</w:t>
            </w:r>
          </w:p>
        </w:tc>
      </w:tr>
      <w:tr w:rsidR="007F1099" w14:paraId="6EDA1A32" w14:textId="77777777" w:rsidTr="007F1099">
        <w:trPr>
          <w:trHeight w:val="288"/>
        </w:trPr>
        <w:tc>
          <w:tcPr>
            <w:tcW w:w="1040" w:type="dxa"/>
            <w:shd w:val="clear" w:color="auto" w:fill="FFFFFF"/>
            <w:noWrap/>
            <w:vAlign w:val="bottom"/>
            <w:hideMark/>
          </w:tcPr>
          <w:p w14:paraId="3598A2C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R</w:t>
            </w:r>
          </w:p>
        </w:tc>
        <w:tc>
          <w:tcPr>
            <w:tcW w:w="4460" w:type="dxa"/>
            <w:shd w:val="clear" w:color="auto" w:fill="FFFFFF"/>
            <w:noWrap/>
            <w:vAlign w:val="bottom"/>
            <w:hideMark/>
          </w:tcPr>
          <w:p w14:paraId="3BAAB3A5"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EBA8F9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0.268114297</w:t>
            </w:r>
          </w:p>
        </w:tc>
        <w:tc>
          <w:tcPr>
            <w:tcW w:w="1240" w:type="dxa"/>
            <w:shd w:val="clear" w:color="auto" w:fill="FFFFFF"/>
            <w:noWrap/>
            <w:vAlign w:val="bottom"/>
            <w:hideMark/>
          </w:tcPr>
          <w:p w14:paraId="76246F9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6.147600194</w:t>
            </w:r>
          </w:p>
        </w:tc>
      </w:tr>
      <w:tr w:rsidR="007F1099" w14:paraId="34350237" w14:textId="77777777" w:rsidTr="007F1099">
        <w:trPr>
          <w:trHeight w:val="288"/>
        </w:trPr>
        <w:tc>
          <w:tcPr>
            <w:tcW w:w="1040" w:type="dxa"/>
            <w:shd w:val="clear" w:color="auto" w:fill="FFFFFF"/>
            <w:noWrap/>
            <w:vAlign w:val="bottom"/>
            <w:hideMark/>
          </w:tcPr>
          <w:p w14:paraId="402BD34B"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R I</w:t>
            </w:r>
          </w:p>
        </w:tc>
        <w:tc>
          <w:tcPr>
            <w:tcW w:w="4460" w:type="dxa"/>
            <w:shd w:val="clear" w:color="auto" w:fill="FFFFFF"/>
            <w:noWrap/>
            <w:vAlign w:val="bottom"/>
            <w:hideMark/>
          </w:tcPr>
          <w:p w14:paraId="6C55CA1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32360EF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0.30653249</w:t>
            </w:r>
          </w:p>
        </w:tc>
        <w:tc>
          <w:tcPr>
            <w:tcW w:w="1240" w:type="dxa"/>
            <w:shd w:val="clear" w:color="auto" w:fill="FFFFFF"/>
            <w:noWrap/>
            <w:vAlign w:val="bottom"/>
            <w:hideMark/>
          </w:tcPr>
          <w:p w14:paraId="5EE938CD"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58390038" w14:textId="77777777" w:rsidTr="007F1099">
        <w:trPr>
          <w:trHeight w:val="288"/>
        </w:trPr>
        <w:tc>
          <w:tcPr>
            <w:tcW w:w="1040" w:type="dxa"/>
            <w:shd w:val="clear" w:color="auto" w:fill="FFFFFF"/>
            <w:noWrap/>
            <w:vAlign w:val="bottom"/>
            <w:hideMark/>
          </w:tcPr>
          <w:p w14:paraId="70A2C77A"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R R</w:t>
            </w:r>
          </w:p>
        </w:tc>
        <w:tc>
          <w:tcPr>
            <w:tcW w:w="4460" w:type="dxa"/>
            <w:shd w:val="clear" w:color="auto" w:fill="FFFFFF"/>
            <w:noWrap/>
            <w:vAlign w:val="bottom"/>
            <w:hideMark/>
          </w:tcPr>
          <w:p w14:paraId="2FCB88C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2E4C3FD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1.023122846</w:t>
            </w:r>
          </w:p>
        </w:tc>
        <w:tc>
          <w:tcPr>
            <w:tcW w:w="1240" w:type="dxa"/>
            <w:shd w:val="clear" w:color="auto" w:fill="FFFFFF"/>
            <w:noWrap/>
            <w:vAlign w:val="bottom"/>
            <w:hideMark/>
          </w:tcPr>
          <w:p w14:paraId="3E3A28B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2942FE5A" w14:textId="77777777" w:rsidTr="007F1099">
        <w:trPr>
          <w:trHeight w:val="288"/>
        </w:trPr>
        <w:tc>
          <w:tcPr>
            <w:tcW w:w="1040" w:type="dxa"/>
            <w:shd w:val="clear" w:color="auto" w:fill="FFFFFF"/>
            <w:noWrap/>
            <w:vAlign w:val="bottom"/>
            <w:hideMark/>
          </w:tcPr>
          <w:p w14:paraId="1DCA5B55"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F</w:t>
            </w:r>
          </w:p>
        </w:tc>
        <w:tc>
          <w:tcPr>
            <w:tcW w:w="4460" w:type="dxa"/>
            <w:shd w:val="clear" w:color="auto" w:fill="FFFFFF"/>
            <w:noWrap/>
            <w:vAlign w:val="bottom"/>
            <w:hideMark/>
          </w:tcPr>
          <w:p w14:paraId="771E906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6A97FA3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1.139386431</w:t>
            </w:r>
          </w:p>
        </w:tc>
        <w:tc>
          <w:tcPr>
            <w:tcW w:w="1240" w:type="dxa"/>
            <w:shd w:val="clear" w:color="auto" w:fill="FFFFFF"/>
            <w:noWrap/>
            <w:vAlign w:val="bottom"/>
            <w:hideMark/>
          </w:tcPr>
          <w:p w14:paraId="6368098B"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0.209515627</w:t>
            </w:r>
          </w:p>
        </w:tc>
      </w:tr>
      <w:tr w:rsidR="007F1099" w14:paraId="0836CF06" w14:textId="77777777" w:rsidTr="007F1099">
        <w:trPr>
          <w:trHeight w:val="288"/>
        </w:trPr>
        <w:tc>
          <w:tcPr>
            <w:tcW w:w="1040" w:type="dxa"/>
            <w:shd w:val="clear" w:color="auto" w:fill="FFFFFF"/>
            <w:noWrap/>
            <w:vAlign w:val="bottom"/>
            <w:hideMark/>
          </w:tcPr>
          <w:p w14:paraId="0A2488E8"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I</w:t>
            </w:r>
          </w:p>
        </w:tc>
        <w:tc>
          <w:tcPr>
            <w:tcW w:w="4460" w:type="dxa"/>
            <w:shd w:val="clear" w:color="auto" w:fill="FFFFFF"/>
            <w:noWrap/>
            <w:vAlign w:val="bottom"/>
            <w:hideMark/>
          </w:tcPr>
          <w:p w14:paraId="36A4E753"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6F4B3A1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0.699789335</w:t>
            </w:r>
          </w:p>
        </w:tc>
        <w:tc>
          <w:tcPr>
            <w:tcW w:w="1240" w:type="dxa"/>
            <w:shd w:val="clear" w:color="auto" w:fill="FFFFFF"/>
            <w:noWrap/>
            <w:vAlign w:val="bottom"/>
            <w:hideMark/>
          </w:tcPr>
          <w:p w14:paraId="34003D27"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5E6C5CD3" w14:textId="77777777" w:rsidTr="007F1099">
        <w:trPr>
          <w:trHeight w:val="288"/>
        </w:trPr>
        <w:tc>
          <w:tcPr>
            <w:tcW w:w="1040" w:type="dxa"/>
            <w:shd w:val="clear" w:color="auto" w:fill="FFFFFF"/>
            <w:noWrap/>
            <w:vAlign w:val="bottom"/>
            <w:hideMark/>
          </w:tcPr>
          <w:p w14:paraId="39B0C21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R</w:t>
            </w:r>
          </w:p>
        </w:tc>
        <w:tc>
          <w:tcPr>
            <w:tcW w:w="4460" w:type="dxa"/>
            <w:shd w:val="clear" w:color="auto" w:fill="FFFFFF"/>
            <w:noWrap/>
            <w:vAlign w:val="bottom"/>
            <w:hideMark/>
          </w:tcPr>
          <w:p w14:paraId="4D12CCF0"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654CF232"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0.330077652</w:t>
            </w:r>
          </w:p>
        </w:tc>
        <w:tc>
          <w:tcPr>
            <w:tcW w:w="1240" w:type="dxa"/>
            <w:shd w:val="clear" w:color="auto" w:fill="FFFFFF"/>
            <w:noWrap/>
            <w:vAlign w:val="bottom"/>
            <w:hideMark/>
          </w:tcPr>
          <w:p w14:paraId="53F44E4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6.978830796</w:t>
            </w:r>
          </w:p>
        </w:tc>
      </w:tr>
      <w:tr w:rsidR="007F1099" w14:paraId="441E63AD" w14:textId="77777777" w:rsidTr="007F1099">
        <w:trPr>
          <w:trHeight w:val="288"/>
        </w:trPr>
        <w:tc>
          <w:tcPr>
            <w:tcW w:w="1040" w:type="dxa"/>
            <w:shd w:val="clear" w:color="auto" w:fill="FFFFFF"/>
            <w:noWrap/>
            <w:vAlign w:val="bottom"/>
            <w:hideMark/>
          </w:tcPr>
          <w:p w14:paraId="7E31F2B9"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R R</w:t>
            </w:r>
          </w:p>
        </w:tc>
        <w:tc>
          <w:tcPr>
            <w:tcW w:w="4460" w:type="dxa"/>
            <w:shd w:val="clear" w:color="auto" w:fill="FFFFFF"/>
            <w:noWrap/>
            <w:vAlign w:val="bottom"/>
            <w:hideMark/>
          </w:tcPr>
          <w:p w14:paraId="5D39AEDF"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08F6910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0.036117273</w:t>
            </w:r>
          </w:p>
        </w:tc>
        <w:tc>
          <w:tcPr>
            <w:tcW w:w="1240" w:type="dxa"/>
            <w:shd w:val="clear" w:color="auto" w:fill="FFFFFF"/>
            <w:noWrap/>
            <w:vAlign w:val="bottom"/>
            <w:hideMark/>
          </w:tcPr>
          <w:p w14:paraId="7626A895"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14.33584958</w:t>
            </w:r>
          </w:p>
        </w:tc>
      </w:tr>
      <w:tr w:rsidR="007F1099" w14:paraId="4DD52FC4" w14:textId="77777777" w:rsidTr="007F1099">
        <w:trPr>
          <w:trHeight w:val="288"/>
        </w:trPr>
        <w:tc>
          <w:tcPr>
            <w:tcW w:w="1040" w:type="dxa"/>
            <w:shd w:val="clear" w:color="auto" w:fill="FFFFFF"/>
            <w:noWrap/>
            <w:vAlign w:val="bottom"/>
            <w:hideMark/>
          </w:tcPr>
          <w:p w14:paraId="5CE2ADF3"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F</w:t>
            </w:r>
          </w:p>
        </w:tc>
        <w:tc>
          <w:tcPr>
            <w:tcW w:w="4460" w:type="dxa"/>
            <w:shd w:val="clear" w:color="auto" w:fill="FFFFFF"/>
            <w:noWrap/>
            <w:vAlign w:val="bottom"/>
            <w:hideMark/>
          </w:tcPr>
          <w:p w14:paraId="7F3835C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2 Copula</w:t>
            </w:r>
          </w:p>
        </w:tc>
        <w:tc>
          <w:tcPr>
            <w:tcW w:w="1300" w:type="dxa"/>
            <w:shd w:val="clear" w:color="auto" w:fill="FFFFFF"/>
            <w:noWrap/>
            <w:vAlign w:val="bottom"/>
            <w:hideMark/>
          </w:tcPr>
          <w:p w14:paraId="2A738F0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1.085166713</w:t>
            </w:r>
          </w:p>
        </w:tc>
        <w:tc>
          <w:tcPr>
            <w:tcW w:w="1240" w:type="dxa"/>
            <w:shd w:val="clear" w:color="auto" w:fill="FFFFFF"/>
            <w:noWrap/>
            <w:vAlign w:val="bottom"/>
            <w:hideMark/>
          </w:tcPr>
          <w:p w14:paraId="2E42A58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0.237980917</w:t>
            </w:r>
          </w:p>
        </w:tc>
      </w:tr>
      <w:tr w:rsidR="007F1099" w14:paraId="54CC7815" w14:textId="77777777" w:rsidTr="007F1099">
        <w:trPr>
          <w:trHeight w:val="288"/>
        </w:trPr>
        <w:tc>
          <w:tcPr>
            <w:tcW w:w="1040" w:type="dxa"/>
            <w:shd w:val="clear" w:color="auto" w:fill="FFFFFF"/>
            <w:noWrap/>
            <w:vAlign w:val="bottom"/>
            <w:hideMark/>
          </w:tcPr>
          <w:p w14:paraId="0696587C"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I</w:t>
            </w:r>
          </w:p>
        </w:tc>
        <w:tc>
          <w:tcPr>
            <w:tcW w:w="4460" w:type="dxa"/>
            <w:shd w:val="clear" w:color="auto" w:fill="FFFFFF"/>
            <w:noWrap/>
            <w:vAlign w:val="bottom"/>
            <w:hideMark/>
          </w:tcPr>
          <w:p w14:paraId="50CD3E33"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6CD80A5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0.085546055</w:t>
            </w:r>
          </w:p>
        </w:tc>
        <w:tc>
          <w:tcPr>
            <w:tcW w:w="1240" w:type="dxa"/>
            <w:shd w:val="clear" w:color="auto" w:fill="FFFFFF"/>
            <w:noWrap/>
            <w:vAlign w:val="bottom"/>
            <w:hideMark/>
          </w:tcPr>
          <w:p w14:paraId="3712517A"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14.81416199</w:t>
            </w:r>
          </w:p>
        </w:tc>
      </w:tr>
      <w:tr w:rsidR="007F1099" w14:paraId="33B41AC7" w14:textId="77777777" w:rsidTr="007F1099">
        <w:trPr>
          <w:trHeight w:val="288"/>
        </w:trPr>
        <w:tc>
          <w:tcPr>
            <w:tcW w:w="1040" w:type="dxa"/>
            <w:shd w:val="clear" w:color="auto" w:fill="FFFFFF"/>
            <w:noWrap/>
            <w:vAlign w:val="bottom"/>
            <w:hideMark/>
          </w:tcPr>
          <w:p w14:paraId="4327916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R</w:t>
            </w:r>
          </w:p>
        </w:tc>
        <w:tc>
          <w:tcPr>
            <w:tcW w:w="4460" w:type="dxa"/>
            <w:shd w:val="clear" w:color="auto" w:fill="FFFFFF"/>
            <w:noWrap/>
            <w:vAlign w:val="bottom"/>
            <w:hideMark/>
          </w:tcPr>
          <w:p w14:paraId="6001D2BD"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40FE90F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0.13424499</w:t>
            </w:r>
          </w:p>
        </w:tc>
        <w:tc>
          <w:tcPr>
            <w:tcW w:w="1240" w:type="dxa"/>
            <w:shd w:val="clear" w:color="auto" w:fill="FFFFFF"/>
            <w:noWrap/>
            <w:vAlign w:val="bottom"/>
            <w:hideMark/>
          </w:tcPr>
          <w:p w14:paraId="010B908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9.150443647</w:t>
            </w:r>
          </w:p>
        </w:tc>
      </w:tr>
      <w:tr w:rsidR="007F1099" w14:paraId="30425ED3" w14:textId="77777777" w:rsidTr="007F1099">
        <w:trPr>
          <w:trHeight w:val="288"/>
        </w:trPr>
        <w:tc>
          <w:tcPr>
            <w:tcW w:w="1040" w:type="dxa"/>
            <w:shd w:val="clear" w:color="auto" w:fill="FFFFFF"/>
            <w:noWrap/>
            <w:vAlign w:val="bottom"/>
            <w:hideMark/>
          </w:tcPr>
          <w:p w14:paraId="1F7423A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R and S F</w:t>
            </w:r>
          </w:p>
        </w:tc>
        <w:tc>
          <w:tcPr>
            <w:tcW w:w="4460" w:type="dxa"/>
            <w:shd w:val="clear" w:color="auto" w:fill="FFFFFF"/>
            <w:noWrap/>
            <w:vAlign w:val="bottom"/>
            <w:hideMark/>
          </w:tcPr>
          <w:p w14:paraId="458991F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9B127A0"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0.596633966</w:t>
            </w:r>
          </w:p>
        </w:tc>
        <w:tc>
          <w:tcPr>
            <w:tcW w:w="1240" w:type="dxa"/>
            <w:shd w:val="clear" w:color="auto" w:fill="FFFFFF"/>
            <w:noWrap/>
            <w:vAlign w:val="bottom"/>
            <w:hideMark/>
          </w:tcPr>
          <w:p w14:paraId="2C4A0F8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17B8EA65" w14:textId="77777777" w:rsidTr="007F1099">
        <w:trPr>
          <w:trHeight w:val="288"/>
        </w:trPr>
        <w:tc>
          <w:tcPr>
            <w:tcW w:w="1040" w:type="dxa"/>
            <w:shd w:val="clear" w:color="auto" w:fill="FFFFFF"/>
            <w:noWrap/>
            <w:vAlign w:val="bottom"/>
            <w:hideMark/>
          </w:tcPr>
          <w:p w14:paraId="7D3C81A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R and S I</w:t>
            </w:r>
          </w:p>
        </w:tc>
        <w:tc>
          <w:tcPr>
            <w:tcW w:w="4460" w:type="dxa"/>
            <w:shd w:val="clear" w:color="auto" w:fill="FFFFFF"/>
            <w:noWrap/>
            <w:vAlign w:val="bottom"/>
            <w:hideMark/>
          </w:tcPr>
          <w:p w14:paraId="15466B3D"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498CC3F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0.102220225</w:t>
            </w:r>
          </w:p>
        </w:tc>
        <w:tc>
          <w:tcPr>
            <w:tcW w:w="1240" w:type="dxa"/>
            <w:shd w:val="clear" w:color="auto" w:fill="FFFFFF"/>
            <w:noWrap/>
            <w:vAlign w:val="bottom"/>
            <w:hideMark/>
          </w:tcPr>
          <w:p w14:paraId="384705D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15.67180519</w:t>
            </w:r>
          </w:p>
        </w:tc>
      </w:tr>
      <w:tr w:rsidR="007F1099" w14:paraId="6C3DB216" w14:textId="77777777" w:rsidTr="007F1099">
        <w:trPr>
          <w:trHeight w:val="288"/>
        </w:trPr>
        <w:tc>
          <w:tcPr>
            <w:tcW w:w="1040" w:type="dxa"/>
            <w:shd w:val="clear" w:color="auto" w:fill="FFFFFF"/>
            <w:noWrap/>
            <w:vAlign w:val="bottom"/>
            <w:hideMark/>
          </w:tcPr>
          <w:p w14:paraId="2C04E8E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R and S R</w:t>
            </w:r>
          </w:p>
        </w:tc>
        <w:tc>
          <w:tcPr>
            <w:tcW w:w="4460" w:type="dxa"/>
            <w:shd w:val="clear" w:color="auto" w:fill="FFFFFF"/>
            <w:noWrap/>
            <w:vAlign w:val="bottom"/>
            <w:hideMark/>
          </w:tcPr>
          <w:p w14:paraId="5366BE74"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27A5434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0.470385299</w:t>
            </w:r>
          </w:p>
        </w:tc>
        <w:tc>
          <w:tcPr>
            <w:tcW w:w="1240" w:type="dxa"/>
            <w:shd w:val="clear" w:color="auto" w:fill="FFFFFF"/>
            <w:noWrap/>
            <w:vAlign w:val="bottom"/>
            <w:hideMark/>
          </w:tcPr>
          <w:p w14:paraId="0A11E9A9"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2.113051916</w:t>
            </w:r>
          </w:p>
        </w:tc>
      </w:tr>
      <w:tr w:rsidR="007F1099" w14:paraId="49B1D7E4" w14:textId="77777777" w:rsidTr="007F1099">
        <w:trPr>
          <w:trHeight w:val="288"/>
        </w:trPr>
        <w:tc>
          <w:tcPr>
            <w:tcW w:w="1040" w:type="dxa"/>
            <w:shd w:val="clear" w:color="auto" w:fill="FFFFFF"/>
            <w:noWrap/>
            <w:vAlign w:val="bottom"/>
            <w:hideMark/>
          </w:tcPr>
          <w:p w14:paraId="15E5F0F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I</w:t>
            </w:r>
          </w:p>
        </w:tc>
        <w:tc>
          <w:tcPr>
            <w:tcW w:w="4460" w:type="dxa"/>
            <w:shd w:val="clear" w:color="auto" w:fill="FFFFFF"/>
            <w:noWrap/>
            <w:vAlign w:val="bottom"/>
            <w:hideMark/>
          </w:tcPr>
          <w:p w14:paraId="315976F7"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Gumbel Copula</w:t>
            </w:r>
          </w:p>
        </w:tc>
        <w:tc>
          <w:tcPr>
            <w:tcW w:w="1300" w:type="dxa"/>
            <w:shd w:val="clear" w:color="auto" w:fill="FFFFFF"/>
            <w:noWrap/>
            <w:vAlign w:val="bottom"/>
            <w:hideMark/>
          </w:tcPr>
          <w:p w14:paraId="5035AFA8"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1.024622742</w:t>
            </w:r>
          </w:p>
        </w:tc>
        <w:tc>
          <w:tcPr>
            <w:tcW w:w="1240" w:type="dxa"/>
            <w:shd w:val="clear" w:color="auto" w:fill="FFFFFF"/>
            <w:noWrap/>
            <w:vAlign w:val="bottom"/>
            <w:hideMark/>
          </w:tcPr>
          <w:p w14:paraId="36A09646"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7F1099" w14:paraId="0F7E379D" w14:textId="77777777" w:rsidTr="007F1099">
        <w:trPr>
          <w:trHeight w:val="288"/>
        </w:trPr>
        <w:tc>
          <w:tcPr>
            <w:tcW w:w="1040" w:type="dxa"/>
            <w:shd w:val="clear" w:color="auto" w:fill="FFFFFF"/>
            <w:noWrap/>
            <w:vAlign w:val="bottom"/>
            <w:hideMark/>
          </w:tcPr>
          <w:p w14:paraId="46B42536"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R</w:t>
            </w:r>
          </w:p>
        </w:tc>
        <w:tc>
          <w:tcPr>
            <w:tcW w:w="4460" w:type="dxa"/>
            <w:shd w:val="clear" w:color="auto" w:fill="FFFFFF"/>
            <w:noWrap/>
            <w:vAlign w:val="bottom"/>
            <w:hideMark/>
          </w:tcPr>
          <w:p w14:paraId="08046B3A" w14:textId="77777777" w:rsidR="007F1099" w:rsidRPr="002C0CA8" w:rsidRDefault="007F1099">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2C92450C"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0.224322574</w:t>
            </w:r>
          </w:p>
        </w:tc>
        <w:tc>
          <w:tcPr>
            <w:tcW w:w="1240" w:type="dxa"/>
            <w:shd w:val="clear" w:color="auto" w:fill="FFFFFF"/>
            <w:noWrap/>
            <w:vAlign w:val="bottom"/>
            <w:hideMark/>
          </w:tcPr>
          <w:p w14:paraId="026FA0F3"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9.408960547</w:t>
            </w:r>
          </w:p>
        </w:tc>
      </w:tr>
      <w:tr w:rsidR="007F1099" w14:paraId="05127063" w14:textId="77777777" w:rsidTr="007F1099">
        <w:trPr>
          <w:trHeight w:val="288"/>
        </w:trPr>
        <w:tc>
          <w:tcPr>
            <w:tcW w:w="1040" w:type="dxa"/>
            <w:tcBorders>
              <w:top w:val="nil"/>
              <w:left w:val="nil"/>
              <w:bottom w:val="single" w:sz="4" w:space="0" w:color="auto"/>
              <w:right w:val="nil"/>
            </w:tcBorders>
            <w:shd w:val="clear" w:color="auto" w:fill="FFFFFF"/>
            <w:noWrap/>
            <w:vAlign w:val="bottom"/>
            <w:hideMark/>
          </w:tcPr>
          <w:p w14:paraId="78283164"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I and S R</w:t>
            </w:r>
          </w:p>
        </w:tc>
        <w:tc>
          <w:tcPr>
            <w:tcW w:w="4460" w:type="dxa"/>
            <w:tcBorders>
              <w:top w:val="nil"/>
              <w:left w:val="nil"/>
              <w:bottom w:val="single" w:sz="4" w:space="0" w:color="auto"/>
              <w:right w:val="nil"/>
            </w:tcBorders>
            <w:shd w:val="clear" w:color="auto" w:fill="FFFFFF"/>
            <w:noWrap/>
            <w:vAlign w:val="bottom"/>
            <w:hideMark/>
          </w:tcPr>
          <w:p w14:paraId="38FBB261"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tcBorders>
              <w:top w:val="nil"/>
              <w:left w:val="nil"/>
              <w:bottom w:val="single" w:sz="4" w:space="0" w:color="auto"/>
              <w:right w:val="nil"/>
            </w:tcBorders>
            <w:shd w:val="clear" w:color="auto" w:fill="FFFFFF"/>
            <w:noWrap/>
            <w:vAlign w:val="bottom"/>
            <w:hideMark/>
          </w:tcPr>
          <w:p w14:paraId="2AF70031"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1.21153283</w:t>
            </w:r>
          </w:p>
        </w:tc>
        <w:tc>
          <w:tcPr>
            <w:tcW w:w="1240" w:type="dxa"/>
            <w:tcBorders>
              <w:top w:val="nil"/>
              <w:left w:val="nil"/>
              <w:bottom w:val="single" w:sz="4" w:space="0" w:color="auto"/>
              <w:right w:val="nil"/>
            </w:tcBorders>
            <w:shd w:val="clear" w:color="auto" w:fill="FFFFFF"/>
            <w:noWrap/>
            <w:vAlign w:val="bottom"/>
            <w:hideMark/>
          </w:tcPr>
          <w:p w14:paraId="60CF202E" w14:textId="77777777" w:rsidR="007F1099" w:rsidRDefault="007F1099">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0.284703839</w:t>
            </w:r>
          </w:p>
        </w:tc>
      </w:tr>
      <w:tr w:rsidR="007F1099" w14:paraId="6CB53D45" w14:textId="77777777" w:rsidTr="007F1099">
        <w:trPr>
          <w:trHeight w:val="288"/>
        </w:trPr>
        <w:tc>
          <w:tcPr>
            <w:tcW w:w="1040" w:type="dxa"/>
            <w:shd w:val="clear" w:color="auto" w:fill="FFFFFF"/>
            <w:noWrap/>
            <w:vAlign w:val="bottom"/>
            <w:hideMark/>
          </w:tcPr>
          <w:p w14:paraId="2F6E3A1E"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4460" w:type="dxa"/>
            <w:shd w:val="clear" w:color="auto" w:fill="FFFFFF"/>
            <w:noWrap/>
            <w:vAlign w:val="bottom"/>
            <w:hideMark/>
          </w:tcPr>
          <w:p w14:paraId="32B8548F"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300" w:type="dxa"/>
            <w:shd w:val="clear" w:color="auto" w:fill="FFFFFF"/>
            <w:noWrap/>
            <w:vAlign w:val="bottom"/>
            <w:hideMark/>
          </w:tcPr>
          <w:p w14:paraId="6490CC9C"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240" w:type="dxa"/>
            <w:shd w:val="clear" w:color="auto" w:fill="FFFFFF"/>
            <w:noWrap/>
            <w:vAlign w:val="bottom"/>
            <w:hideMark/>
          </w:tcPr>
          <w:p w14:paraId="220674A2" w14:textId="77777777" w:rsidR="007F1099" w:rsidRDefault="007F1099">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r>
    </w:tbl>
    <w:p w14:paraId="7FFC78C6" w14:textId="77777777" w:rsidR="007F1099" w:rsidRDefault="007F1099" w:rsidP="007F1099">
      <w:pPr>
        <w:rPr>
          <w:rFonts w:ascii="Arial" w:hAnsi="Arial" w:cs="Arial"/>
          <w:lang w:val="en-US"/>
        </w:rPr>
      </w:pPr>
    </w:p>
    <w:p w14:paraId="13B235C0" w14:textId="77777777" w:rsidR="007F1099" w:rsidRDefault="007F1099" w:rsidP="007F1099"/>
    <w:p w14:paraId="36C4B6EE" w14:textId="77777777" w:rsidR="00493F39" w:rsidRDefault="00493F39" w:rsidP="00F2483C">
      <w:pPr>
        <w:spacing w:line="360" w:lineRule="auto"/>
        <w:rPr>
          <w:rFonts w:ascii="Arial" w:hAnsi="Arial" w:cs="Arial"/>
        </w:rPr>
      </w:pPr>
    </w:p>
    <w:sectPr w:rsidR="00493F39" w:rsidSect="00426B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onga-Bonga, Lumengo" w:date="2019-06-06T17:51:00Z" w:initials="BL">
    <w:p w14:paraId="5BB56E81" w14:textId="77777777" w:rsidR="00D51CBA" w:rsidRDefault="00D51CBA">
      <w:pPr>
        <w:pStyle w:val="CommentText"/>
      </w:pPr>
      <w:r>
        <w:rPr>
          <w:rStyle w:val="CommentReference"/>
        </w:rPr>
        <w:annotationRef/>
      </w:r>
      <w:r>
        <w:t>sector contagion in the BRICS grouping: application of the R-vine copulas.</w:t>
      </w:r>
    </w:p>
  </w:comment>
  <w:comment w:id="2" w:author="Bonga-Bonga, Lumengo" w:date="2019-06-06T17:54:00Z" w:initials="BL">
    <w:p w14:paraId="7074FA62" w14:textId="2ACAF084" w:rsidR="00D51CBA" w:rsidRDefault="00D51CBA">
      <w:pPr>
        <w:pStyle w:val="CommentText"/>
      </w:pPr>
      <w:r>
        <w:rPr>
          <w:rStyle w:val="CommentReference"/>
        </w:rPr>
        <w:annotationRef/>
      </w:r>
      <w:r>
        <w:t>provide improved premises that could introduce the concept of contagion!!!</w:t>
      </w:r>
    </w:p>
  </w:comment>
  <w:comment w:id="5" w:author="Bonga-Bonga, Lumengo" w:date="2019-06-06T17:56:00Z" w:initials="BL">
    <w:p w14:paraId="304C2822" w14:textId="41262E6F" w:rsidR="00D51CBA" w:rsidRDefault="00D51CBA">
      <w:pPr>
        <w:pStyle w:val="CommentText"/>
      </w:pPr>
      <w:r>
        <w:rPr>
          <w:rStyle w:val="CommentReference"/>
        </w:rPr>
        <w:annotationRef/>
      </w:r>
      <w:r>
        <w:t>see Bonga-BongA (2018) QUARTERLY REVIEW OF ECONOMICS AND FINANCE  to provide acceptable background for contagion!!!!</w:t>
      </w:r>
    </w:p>
  </w:comment>
  <w:comment w:id="6" w:author="Bonga-Bonga, Lumengo" w:date="2019-06-06T17:57:00Z" w:initials="BL">
    <w:p w14:paraId="70D03CBA" w14:textId="665F2500" w:rsidR="00D51CBA" w:rsidRDefault="00D51CBA">
      <w:pPr>
        <w:pStyle w:val="CommentText"/>
      </w:pPr>
      <w:r>
        <w:rPr>
          <w:rStyle w:val="CommentReference"/>
        </w:rPr>
        <w:annotationRef/>
      </w:r>
      <w:r>
        <w:t>bad tra</w:t>
      </w:r>
      <w:r w:rsidR="00521E90">
        <w:t>n</w:t>
      </w:r>
      <w:bookmarkStart w:id="7" w:name="_GoBack"/>
      <w:bookmarkEnd w:id="7"/>
      <w:r>
        <w:t>sition!!!!</w:t>
      </w:r>
    </w:p>
  </w:comment>
  <w:comment w:id="8" w:author="Bonga-Bonga, Lumengo" w:date="2019-06-06T17:58:00Z" w:initials="BL">
    <w:p w14:paraId="6FCDA19B" w14:textId="297D1B0C" w:rsidR="00D51CBA" w:rsidRDefault="00D51CBA">
      <w:pPr>
        <w:pStyle w:val="CommentText"/>
      </w:pPr>
      <w:r>
        <w:rPr>
          <w:rStyle w:val="CommentReference"/>
        </w:rPr>
        <w:annotationRef/>
      </w:r>
      <w:r>
        <w:t>discuss the advantage of studying contagion on a specific paragraph!!!!!</w:t>
      </w:r>
    </w:p>
  </w:comment>
  <w:comment w:id="9" w:author="Bonga-Bonga, Lumengo" w:date="2019-06-06T17:59:00Z" w:initials="BL">
    <w:p w14:paraId="66907421" w14:textId="042A5081" w:rsidR="00D51CBA" w:rsidRDefault="00D51CBA">
      <w:pPr>
        <w:pStyle w:val="CommentText"/>
      </w:pPr>
      <w:r>
        <w:rPr>
          <w:rStyle w:val="CommentReference"/>
        </w:rPr>
        <w:annotationRef/>
      </w:r>
      <w:r>
        <w:t>elaborate. why s</w:t>
      </w:r>
      <w:r w:rsidR="00521E90">
        <w:t xml:space="preserve">hould linear relationship </w:t>
      </w:r>
      <w:r>
        <w:t xml:space="preserve"> be a limitation!!!!!</w:t>
      </w:r>
    </w:p>
    <w:p w14:paraId="52CDD065" w14:textId="77777777" w:rsidR="003D7AFB" w:rsidRDefault="003D7AFB">
      <w:pPr>
        <w:pStyle w:val="CommentText"/>
      </w:pPr>
    </w:p>
    <w:p w14:paraId="44295491" w14:textId="77777777" w:rsidR="003D7AFB" w:rsidRDefault="003D7AFB">
      <w:pPr>
        <w:pStyle w:val="CommentText"/>
      </w:pPr>
    </w:p>
    <w:p w14:paraId="3F835AD3" w14:textId="23C1912F" w:rsidR="003D7AFB" w:rsidRDefault="003D7AFB">
      <w:pPr>
        <w:pStyle w:val="CommentText"/>
      </w:pPr>
      <w:r>
        <w:t>why should nonlinear matter? why R-vine copula?</w:t>
      </w:r>
    </w:p>
  </w:comment>
  <w:comment w:id="10" w:author="Bonga-Bonga, Lumengo" w:date="2019-06-06T18:02:00Z" w:initials="BL">
    <w:p w14:paraId="14AF63C6" w14:textId="135AFE5D" w:rsidR="003D7AFB" w:rsidRDefault="003D7AFB">
      <w:pPr>
        <w:pStyle w:val="CommentText"/>
      </w:pPr>
      <w:r>
        <w:rPr>
          <w:rStyle w:val="CommentReference"/>
        </w:rPr>
        <w:annotationRef/>
      </w:r>
      <w:r>
        <w:t>difficult to see your contribution within the literature of contagion!!!!!</w:t>
      </w:r>
    </w:p>
  </w:comment>
  <w:comment w:id="11" w:author="Bonga-Bonga, Lumengo" w:date="2019-06-06T18:01:00Z" w:initials="BL">
    <w:p w14:paraId="53EB8FD0" w14:textId="39769142" w:rsidR="003D7AFB" w:rsidRDefault="003D7AFB">
      <w:pPr>
        <w:pStyle w:val="CommentText"/>
      </w:pPr>
      <w:r>
        <w:rPr>
          <w:rStyle w:val="CommentReference"/>
        </w:rPr>
        <w:annotationRef/>
      </w:r>
      <w:r>
        <w:t>????</w:t>
      </w:r>
    </w:p>
  </w:comment>
  <w:comment w:id="12" w:author="Bonga-Bonga, Lumengo" w:date="2019-06-06T18:08:00Z" w:initials="BL">
    <w:p w14:paraId="24DCDFAC" w14:textId="1495A803" w:rsidR="003D7AFB" w:rsidRDefault="003D7AFB">
      <w:pPr>
        <w:pStyle w:val="CommentText"/>
      </w:pPr>
      <w:r>
        <w:rPr>
          <w:rStyle w:val="CommentReference"/>
        </w:rPr>
        <w:annotationRef/>
      </w:r>
      <w:r>
        <w:t>????</w:t>
      </w:r>
    </w:p>
  </w:comment>
  <w:comment w:id="23" w:author="Bonga-Bonga, Lumengo" w:date="2019-06-06T18:11:00Z" w:initials="BL">
    <w:p w14:paraId="5AD35E7E" w14:textId="500336B1" w:rsidR="009C2D69" w:rsidRDefault="009C2D69">
      <w:pPr>
        <w:pStyle w:val="CommentText"/>
      </w:pPr>
      <w:r>
        <w:rPr>
          <w:rStyle w:val="CommentReference"/>
        </w:rPr>
        <w:annotationRef/>
      </w:r>
      <w:r>
        <w:t>is this enough contribution????</w:t>
      </w:r>
    </w:p>
  </w:comment>
  <w:comment w:id="30" w:author="Bonga-Bonga, Lumengo" w:date="2019-06-06T18:14:00Z" w:initials="BL">
    <w:p w14:paraId="1728AB0A" w14:textId="70866FC0" w:rsidR="00350906" w:rsidRDefault="00350906">
      <w:pPr>
        <w:pStyle w:val="CommentText"/>
      </w:pPr>
      <w:r>
        <w:rPr>
          <w:rStyle w:val="CommentReference"/>
        </w:rPr>
        <w:annotationRef/>
      </w:r>
      <w:r>
        <w:t>why?</w:t>
      </w:r>
    </w:p>
  </w:comment>
  <w:comment w:id="31" w:author="Bonga-Bonga, Lumengo" w:date="2019-06-06T18:15:00Z" w:initials="BL">
    <w:p w14:paraId="707A083E" w14:textId="76EE2B26" w:rsidR="00350906" w:rsidRDefault="00350906">
      <w:pPr>
        <w:pStyle w:val="CommentText"/>
      </w:pPr>
      <w:r>
        <w:rPr>
          <w:rStyle w:val="CommentReference"/>
        </w:rPr>
        <w:annotationRef/>
      </w:r>
      <w:r>
        <w:t>how many models are you using???</w:t>
      </w:r>
    </w:p>
  </w:comment>
  <w:comment w:id="32" w:author="Bonga-Bonga, Lumengo" w:date="2019-06-06T18:22:00Z" w:initials="BL">
    <w:p w14:paraId="6642ADB9" w14:textId="4D9FC257" w:rsidR="00350906" w:rsidRDefault="00350906">
      <w:pPr>
        <w:pStyle w:val="CommentText"/>
      </w:pPr>
      <w:r>
        <w:rPr>
          <w:rStyle w:val="CommentReference"/>
        </w:rPr>
        <w:annotationRef/>
      </w:r>
      <w:r>
        <w:t>why did you choose the three sectors</w:t>
      </w:r>
      <w:r w:rsidR="00231517">
        <w:t>??????</w:t>
      </w:r>
    </w:p>
  </w:comment>
  <w:comment w:id="33" w:author="Bonga-Bonga, Lumengo" w:date="2019-06-06T18:25:00Z" w:initials="BL">
    <w:p w14:paraId="04EF5A60" w14:textId="6AC3B1B6" w:rsidR="00231517" w:rsidRDefault="00231517">
      <w:pPr>
        <w:pStyle w:val="CommentText"/>
      </w:pPr>
      <w:r>
        <w:rPr>
          <w:rStyle w:val="CommentReference"/>
        </w:rPr>
        <w:annotationRef/>
      </w:r>
      <w:r>
        <w:t>whybshould this be the appropriate model to extract marginal????</w:t>
      </w:r>
    </w:p>
  </w:comment>
  <w:comment w:id="34" w:author="Bonga-Bonga, Lumengo" w:date="2019-06-06T18:28:00Z" w:initials="BL">
    <w:p w14:paraId="2ADD7A23" w14:textId="3F793AF3" w:rsidR="000742AA" w:rsidRDefault="000742AA">
      <w:pPr>
        <w:pStyle w:val="CommentText"/>
      </w:pPr>
      <w:r>
        <w:rPr>
          <w:rStyle w:val="CommentReference"/>
        </w:rPr>
        <w:annotationRef/>
      </w:r>
      <w:r>
        <w:t>??? upper tail!!!, positive returns!!!</w:t>
      </w:r>
    </w:p>
  </w:comment>
  <w:comment w:id="35" w:author="Bonga-Bonga, Lumengo" w:date="2019-06-06T18:30:00Z" w:initials="BL">
    <w:p w14:paraId="28D7463C" w14:textId="4D13ED3E" w:rsidR="000742AA" w:rsidRDefault="000742AA">
      <w:pPr>
        <w:pStyle w:val="CommentText"/>
      </w:pPr>
      <w:r>
        <w:rPr>
          <w:rStyle w:val="CommentReference"/>
        </w:rPr>
        <w:annotationRef/>
      </w:r>
      <w:r>
        <w:t>??? focus rather on no diversification!!!!</w:t>
      </w:r>
    </w:p>
  </w:comment>
  <w:comment w:id="36" w:author="Bonga-Bonga, Lumengo" w:date="2019-06-06T18:30:00Z" w:initials="BL">
    <w:p w14:paraId="10814AED" w14:textId="2D1C4D52" w:rsidR="000742AA" w:rsidRDefault="000742AA">
      <w:pPr>
        <w:pStyle w:val="CommentText"/>
      </w:pPr>
      <w:r>
        <w:rPr>
          <w:rStyle w:val="CommentReference"/>
        </w:rPr>
        <w:annotationRef/>
      </w:r>
      <w:r>
        <w:t>why????</w:t>
      </w:r>
    </w:p>
  </w:comment>
  <w:comment w:id="37" w:author="Bonga-Bonga, Lumengo" w:date="2019-06-06T18:31:00Z" w:initials="BL">
    <w:p w14:paraId="31CF1523" w14:textId="3BDD4B39" w:rsidR="000742AA" w:rsidRDefault="000742AA">
      <w:pPr>
        <w:pStyle w:val="CommentText"/>
      </w:pPr>
      <w:r>
        <w:rPr>
          <w:rStyle w:val="CommentReference"/>
        </w:rPr>
        <w:annotationRef/>
      </w:r>
      <w:r>
        <w:t>low returns!!!!</w:t>
      </w:r>
    </w:p>
  </w:comment>
  <w:comment w:id="39" w:author="Bonga-Bonga, Lumengo" w:date="2019-06-06T18:32:00Z" w:initials="BL">
    <w:p w14:paraId="341632F4" w14:textId="72B2A71E" w:rsidR="000742AA" w:rsidRDefault="000742AA">
      <w:pPr>
        <w:pStyle w:val="CommentText"/>
      </w:pPr>
      <w:r>
        <w:rPr>
          <w:rStyle w:val="CommentReference"/>
        </w:rPr>
        <w:annotationRef/>
      </w:r>
      <w:r>
        <w:t>comment results!!!!</w:t>
      </w:r>
    </w:p>
  </w:comment>
  <w:comment w:id="40" w:author="Bonga-Bonga, Lumengo" w:date="2019-06-06T18:33:00Z" w:initials="BL">
    <w:p w14:paraId="2CA615C0" w14:textId="1BFD2BEF" w:rsidR="003F2D5E" w:rsidRDefault="003F2D5E">
      <w:pPr>
        <w:pStyle w:val="CommentText"/>
      </w:pPr>
      <w:r>
        <w:rPr>
          <w:rStyle w:val="CommentReference"/>
        </w:rPr>
        <w:annotationRef/>
      </w:r>
      <w:r>
        <w:t>????</w:t>
      </w:r>
    </w:p>
  </w:comment>
  <w:comment w:id="41" w:author="Bonga-Bonga, Lumengo" w:date="2019-06-06T18:33:00Z" w:initials="BL">
    <w:p w14:paraId="5A8B2E63" w14:textId="003658D8" w:rsidR="003F2D5E" w:rsidRDefault="003F2D5E">
      <w:pPr>
        <w:pStyle w:val="CommentText"/>
      </w:pPr>
      <w:r>
        <w:rPr>
          <w:rStyle w:val="CommentReference"/>
        </w:rPr>
        <w:annotationRef/>
      </w:r>
      <w:r>
        <w:t>support your findings with some facts!!!!!</w:t>
      </w:r>
    </w:p>
  </w:comment>
  <w:comment w:id="42" w:author="Bonga-Bonga, Lumengo" w:date="2019-06-06T18:35:00Z" w:initials="BL">
    <w:p w14:paraId="1579CED5" w14:textId="40D8F35C" w:rsidR="003F2D5E" w:rsidRDefault="003F2D5E">
      <w:pPr>
        <w:pStyle w:val="CommentText"/>
      </w:pPr>
      <w:r>
        <w:rPr>
          <w:rStyle w:val="CommentReference"/>
        </w:rPr>
        <w:annotationRef/>
      </w:r>
      <w:r>
        <w:t>is it due to chnia dependence for resources? what about Russia?</w:t>
      </w:r>
    </w:p>
  </w:comment>
  <w:comment w:id="43" w:author="Bonga-Bonga, Lumengo" w:date="2019-06-06T18:35:00Z" w:initials="BL">
    <w:p w14:paraId="5DFCF26D" w14:textId="3926432C" w:rsidR="003F2D5E" w:rsidRDefault="003F2D5E">
      <w:pPr>
        <w:pStyle w:val="CommentText"/>
      </w:pPr>
      <w:r>
        <w:rPr>
          <w:rStyle w:val="CommentReference"/>
        </w:rPr>
        <w:annotationRef/>
      </w:r>
      <w:r>
        <w:t>??? see above!!!!</w:t>
      </w:r>
    </w:p>
  </w:comment>
  <w:comment w:id="44" w:author="Bonga-Bonga, Lumengo" w:date="2019-06-06T18:39:00Z" w:initials="BL">
    <w:p w14:paraId="23CD5A4A" w14:textId="661CE8C6" w:rsidR="002B49D8" w:rsidRDefault="002B49D8">
      <w:pPr>
        <w:pStyle w:val="CommentText"/>
      </w:pPr>
      <w:r>
        <w:rPr>
          <w:rStyle w:val="CommentReference"/>
        </w:rPr>
        <w:annotationRef/>
      </w:r>
      <w:r>
        <w:t>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B56E81" w15:done="0"/>
  <w15:commentEx w15:paraId="7074FA62" w15:done="0"/>
  <w15:commentEx w15:paraId="304C2822" w15:done="0"/>
  <w15:commentEx w15:paraId="70D03CBA" w15:done="0"/>
  <w15:commentEx w15:paraId="6FCDA19B" w15:done="0"/>
  <w15:commentEx w15:paraId="3F835AD3" w15:done="0"/>
  <w15:commentEx w15:paraId="14AF63C6" w15:done="0"/>
  <w15:commentEx w15:paraId="53EB8FD0" w15:done="0"/>
  <w15:commentEx w15:paraId="24DCDFAC" w15:done="0"/>
  <w15:commentEx w15:paraId="5AD35E7E" w15:done="0"/>
  <w15:commentEx w15:paraId="1728AB0A" w15:done="0"/>
  <w15:commentEx w15:paraId="707A083E" w15:done="0"/>
  <w15:commentEx w15:paraId="6642ADB9" w15:done="0"/>
  <w15:commentEx w15:paraId="04EF5A60" w15:done="0"/>
  <w15:commentEx w15:paraId="2ADD7A23" w15:done="0"/>
  <w15:commentEx w15:paraId="28D7463C" w15:done="0"/>
  <w15:commentEx w15:paraId="10814AED" w15:done="0"/>
  <w15:commentEx w15:paraId="31CF1523" w15:done="0"/>
  <w15:commentEx w15:paraId="341632F4" w15:done="0"/>
  <w15:commentEx w15:paraId="2CA615C0" w15:done="0"/>
  <w15:commentEx w15:paraId="5A8B2E63" w15:done="0"/>
  <w15:commentEx w15:paraId="1579CED5" w15:done="0"/>
  <w15:commentEx w15:paraId="5DFCF26D" w15:done="0"/>
  <w15:commentEx w15:paraId="23CD5A4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89798" w14:textId="77777777" w:rsidR="00752F66" w:rsidRDefault="00752F66" w:rsidP="001F2480">
      <w:pPr>
        <w:spacing w:after="0" w:line="240" w:lineRule="auto"/>
      </w:pPr>
      <w:r>
        <w:separator/>
      </w:r>
    </w:p>
  </w:endnote>
  <w:endnote w:type="continuationSeparator" w:id="0">
    <w:p w14:paraId="1B087AAC" w14:textId="77777777" w:rsidR="00752F66" w:rsidRDefault="00752F66"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7B011" w14:textId="77777777" w:rsidR="00752F66" w:rsidRDefault="00752F66" w:rsidP="001F2480">
      <w:pPr>
        <w:spacing w:after="0" w:line="240" w:lineRule="auto"/>
      </w:pPr>
      <w:r>
        <w:separator/>
      </w:r>
    </w:p>
  </w:footnote>
  <w:footnote w:type="continuationSeparator" w:id="0">
    <w:p w14:paraId="7C830A8B" w14:textId="77777777" w:rsidR="00752F66" w:rsidRDefault="00752F66" w:rsidP="001F2480">
      <w:pPr>
        <w:spacing w:after="0" w:line="240" w:lineRule="auto"/>
      </w:pPr>
      <w:r>
        <w:continuationSeparator/>
      </w:r>
    </w:p>
  </w:footnote>
  <w:footnote w:id="1">
    <w:p w14:paraId="78B9ACE2" w14:textId="77777777" w:rsidR="00D51CBA" w:rsidRDefault="00D51CBA">
      <w:pPr>
        <w:pStyle w:val="FootnoteText"/>
      </w:pPr>
      <w:r>
        <w:rPr>
          <w:rStyle w:val="FootnoteReference"/>
        </w:rPr>
        <w:footnoteRef/>
      </w:r>
      <w:r>
        <w:t xml:space="preserve"> The significance levels that were considered are 10%, 5% and 1% and are indicated by one, two or three asterisks,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E88"/>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B01ACD"/>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6A6910"/>
    <w:multiLevelType w:val="hybridMultilevel"/>
    <w:tmpl w:val="54D874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AEC37B7"/>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8A2F33"/>
    <w:multiLevelType w:val="hybridMultilevel"/>
    <w:tmpl w:val="B330DE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CF303E6"/>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ga-Bonga, Lumengo">
    <w15:presenceInfo w15:providerId="AD" w15:userId="S-1-5-21-3649537337-976512606-3729627444-7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153D1"/>
    <w:rsid w:val="00020DA1"/>
    <w:rsid w:val="00026BBC"/>
    <w:rsid w:val="00036170"/>
    <w:rsid w:val="00042946"/>
    <w:rsid w:val="00044149"/>
    <w:rsid w:val="00064199"/>
    <w:rsid w:val="00067BF0"/>
    <w:rsid w:val="000742AA"/>
    <w:rsid w:val="00087F71"/>
    <w:rsid w:val="000915ED"/>
    <w:rsid w:val="00093F94"/>
    <w:rsid w:val="00097AE9"/>
    <w:rsid w:val="000A3D31"/>
    <w:rsid w:val="000B4DD4"/>
    <w:rsid w:val="000E24DB"/>
    <w:rsid w:val="0011015D"/>
    <w:rsid w:val="00112C16"/>
    <w:rsid w:val="00126745"/>
    <w:rsid w:val="001432A1"/>
    <w:rsid w:val="00152957"/>
    <w:rsid w:val="001638F8"/>
    <w:rsid w:val="00164FD3"/>
    <w:rsid w:val="00180B6A"/>
    <w:rsid w:val="00182E08"/>
    <w:rsid w:val="00185BFF"/>
    <w:rsid w:val="001A61FD"/>
    <w:rsid w:val="001A7F0F"/>
    <w:rsid w:val="001B0442"/>
    <w:rsid w:val="001B5E22"/>
    <w:rsid w:val="001B6F94"/>
    <w:rsid w:val="001C4AF4"/>
    <w:rsid w:val="001C5258"/>
    <w:rsid w:val="001F2480"/>
    <w:rsid w:val="001F4E53"/>
    <w:rsid w:val="00207080"/>
    <w:rsid w:val="0023080C"/>
    <w:rsid w:val="00231517"/>
    <w:rsid w:val="00234B86"/>
    <w:rsid w:val="00245EB1"/>
    <w:rsid w:val="002469B4"/>
    <w:rsid w:val="00256EA5"/>
    <w:rsid w:val="00264271"/>
    <w:rsid w:val="00275288"/>
    <w:rsid w:val="002B49D8"/>
    <w:rsid w:val="002C0CA8"/>
    <w:rsid w:val="002D29DA"/>
    <w:rsid w:val="002F4DCF"/>
    <w:rsid w:val="002F5FC6"/>
    <w:rsid w:val="0030531F"/>
    <w:rsid w:val="0031484D"/>
    <w:rsid w:val="00317358"/>
    <w:rsid w:val="00325755"/>
    <w:rsid w:val="00350906"/>
    <w:rsid w:val="0035288A"/>
    <w:rsid w:val="00361EB5"/>
    <w:rsid w:val="00370B38"/>
    <w:rsid w:val="003B322E"/>
    <w:rsid w:val="003B4E5F"/>
    <w:rsid w:val="003B7EDC"/>
    <w:rsid w:val="003C1400"/>
    <w:rsid w:val="003C204B"/>
    <w:rsid w:val="003D7AFB"/>
    <w:rsid w:val="003E6F75"/>
    <w:rsid w:val="003E7331"/>
    <w:rsid w:val="003F2D5E"/>
    <w:rsid w:val="0042343B"/>
    <w:rsid w:val="00426B12"/>
    <w:rsid w:val="00427ABF"/>
    <w:rsid w:val="0043787C"/>
    <w:rsid w:val="00440F83"/>
    <w:rsid w:val="00442AEA"/>
    <w:rsid w:val="004504CC"/>
    <w:rsid w:val="004551F1"/>
    <w:rsid w:val="00456F02"/>
    <w:rsid w:val="004607DD"/>
    <w:rsid w:val="004812F5"/>
    <w:rsid w:val="004833BC"/>
    <w:rsid w:val="0048392A"/>
    <w:rsid w:val="00493F39"/>
    <w:rsid w:val="00496D9B"/>
    <w:rsid w:val="004A6D2B"/>
    <w:rsid w:val="004A72FF"/>
    <w:rsid w:val="004C1E5C"/>
    <w:rsid w:val="004F6952"/>
    <w:rsid w:val="00500BE7"/>
    <w:rsid w:val="0050463A"/>
    <w:rsid w:val="00507B01"/>
    <w:rsid w:val="005116C6"/>
    <w:rsid w:val="005154E0"/>
    <w:rsid w:val="00521E90"/>
    <w:rsid w:val="00535FE0"/>
    <w:rsid w:val="005459CA"/>
    <w:rsid w:val="00553E04"/>
    <w:rsid w:val="005624BD"/>
    <w:rsid w:val="00565A76"/>
    <w:rsid w:val="00565AF1"/>
    <w:rsid w:val="00571F0D"/>
    <w:rsid w:val="005745AB"/>
    <w:rsid w:val="00575507"/>
    <w:rsid w:val="00577439"/>
    <w:rsid w:val="005B1F8C"/>
    <w:rsid w:val="005C1C11"/>
    <w:rsid w:val="005D4A34"/>
    <w:rsid w:val="005F560F"/>
    <w:rsid w:val="005F5D3C"/>
    <w:rsid w:val="00602521"/>
    <w:rsid w:val="00617FD2"/>
    <w:rsid w:val="00635B06"/>
    <w:rsid w:val="006369D9"/>
    <w:rsid w:val="006408A0"/>
    <w:rsid w:val="006454B6"/>
    <w:rsid w:val="00645CC2"/>
    <w:rsid w:val="006604B4"/>
    <w:rsid w:val="00666F21"/>
    <w:rsid w:val="00676B88"/>
    <w:rsid w:val="006A3D70"/>
    <w:rsid w:val="006E0212"/>
    <w:rsid w:val="007117D6"/>
    <w:rsid w:val="00716482"/>
    <w:rsid w:val="00720E92"/>
    <w:rsid w:val="0073442A"/>
    <w:rsid w:val="00741930"/>
    <w:rsid w:val="00743C1F"/>
    <w:rsid w:val="00752F66"/>
    <w:rsid w:val="0076298C"/>
    <w:rsid w:val="007658FC"/>
    <w:rsid w:val="00771FC5"/>
    <w:rsid w:val="00790716"/>
    <w:rsid w:val="00791F5D"/>
    <w:rsid w:val="007D0D67"/>
    <w:rsid w:val="007F03D2"/>
    <w:rsid w:val="007F1099"/>
    <w:rsid w:val="00803B49"/>
    <w:rsid w:val="00822C03"/>
    <w:rsid w:val="00830CD4"/>
    <w:rsid w:val="0083270A"/>
    <w:rsid w:val="00843F3C"/>
    <w:rsid w:val="00853CBF"/>
    <w:rsid w:val="00861874"/>
    <w:rsid w:val="00873EA7"/>
    <w:rsid w:val="008B06D4"/>
    <w:rsid w:val="008B5C58"/>
    <w:rsid w:val="008D183C"/>
    <w:rsid w:val="008D5697"/>
    <w:rsid w:val="008E29FA"/>
    <w:rsid w:val="008E463B"/>
    <w:rsid w:val="008E6607"/>
    <w:rsid w:val="008F0BE0"/>
    <w:rsid w:val="009243D9"/>
    <w:rsid w:val="00940086"/>
    <w:rsid w:val="009479FC"/>
    <w:rsid w:val="00951380"/>
    <w:rsid w:val="00952C91"/>
    <w:rsid w:val="0096097A"/>
    <w:rsid w:val="00974962"/>
    <w:rsid w:val="00975C77"/>
    <w:rsid w:val="00976C01"/>
    <w:rsid w:val="0099478A"/>
    <w:rsid w:val="009A29D9"/>
    <w:rsid w:val="009B363C"/>
    <w:rsid w:val="009C2D69"/>
    <w:rsid w:val="009E143D"/>
    <w:rsid w:val="009E1D9C"/>
    <w:rsid w:val="009F4E15"/>
    <w:rsid w:val="00A000C5"/>
    <w:rsid w:val="00A21B5F"/>
    <w:rsid w:val="00A252A4"/>
    <w:rsid w:val="00A32508"/>
    <w:rsid w:val="00A3361D"/>
    <w:rsid w:val="00A61B20"/>
    <w:rsid w:val="00A64517"/>
    <w:rsid w:val="00A83943"/>
    <w:rsid w:val="00A85E16"/>
    <w:rsid w:val="00AA2536"/>
    <w:rsid w:val="00AB613F"/>
    <w:rsid w:val="00AC3281"/>
    <w:rsid w:val="00AF4320"/>
    <w:rsid w:val="00AF7214"/>
    <w:rsid w:val="00B06F7D"/>
    <w:rsid w:val="00B37184"/>
    <w:rsid w:val="00B416E7"/>
    <w:rsid w:val="00B42CEB"/>
    <w:rsid w:val="00B47022"/>
    <w:rsid w:val="00B658AA"/>
    <w:rsid w:val="00B67F17"/>
    <w:rsid w:val="00B856C3"/>
    <w:rsid w:val="00BB1311"/>
    <w:rsid w:val="00BD0B7D"/>
    <w:rsid w:val="00BE03F5"/>
    <w:rsid w:val="00BE7D2F"/>
    <w:rsid w:val="00BF4C31"/>
    <w:rsid w:val="00C04818"/>
    <w:rsid w:val="00C057DE"/>
    <w:rsid w:val="00C22566"/>
    <w:rsid w:val="00C23838"/>
    <w:rsid w:val="00C47A01"/>
    <w:rsid w:val="00C71F15"/>
    <w:rsid w:val="00C727A4"/>
    <w:rsid w:val="00C73618"/>
    <w:rsid w:val="00C754F6"/>
    <w:rsid w:val="00C75FDC"/>
    <w:rsid w:val="00C869A5"/>
    <w:rsid w:val="00C91D0E"/>
    <w:rsid w:val="00C97E8C"/>
    <w:rsid w:val="00CA01B8"/>
    <w:rsid w:val="00CA07E5"/>
    <w:rsid w:val="00CA5FF1"/>
    <w:rsid w:val="00CC4F1C"/>
    <w:rsid w:val="00CF265F"/>
    <w:rsid w:val="00D06227"/>
    <w:rsid w:val="00D066F1"/>
    <w:rsid w:val="00D159FB"/>
    <w:rsid w:val="00D405EC"/>
    <w:rsid w:val="00D51CBA"/>
    <w:rsid w:val="00D71A43"/>
    <w:rsid w:val="00D81272"/>
    <w:rsid w:val="00D83B12"/>
    <w:rsid w:val="00D92FEC"/>
    <w:rsid w:val="00DA2455"/>
    <w:rsid w:val="00DA39D5"/>
    <w:rsid w:val="00DB605D"/>
    <w:rsid w:val="00DD080A"/>
    <w:rsid w:val="00DD6570"/>
    <w:rsid w:val="00E01AF6"/>
    <w:rsid w:val="00E02D69"/>
    <w:rsid w:val="00E13B5B"/>
    <w:rsid w:val="00E22C19"/>
    <w:rsid w:val="00E47DE4"/>
    <w:rsid w:val="00E51C22"/>
    <w:rsid w:val="00E54F08"/>
    <w:rsid w:val="00E64611"/>
    <w:rsid w:val="00E756EA"/>
    <w:rsid w:val="00E76EEA"/>
    <w:rsid w:val="00E87C89"/>
    <w:rsid w:val="00E916DE"/>
    <w:rsid w:val="00EB26E5"/>
    <w:rsid w:val="00EB52F0"/>
    <w:rsid w:val="00EF2AA0"/>
    <w:rsid w:val="00EF33B4"/>
    <w:rsid w:val="00EF5E6E"/>
    <w:rsid w:val="00F019F2"/>
    <w:rsid w:val="00F0603C"/>
    <w:rsid w:val="00F10311"/>
    <w:rsid w:val="00F173BE"/>
    <w:rsid w:val="00F17E98"/>
    <w:rsid w:val="00F2483C"/>
    <w:rsid w:val="00F523A1"/>
    <w:rsid w:val="00F5267D"/>
    <w:rsid w:val="00F52D70"/>
    <w:rsid w:val="00F65C72"/>
    <w:rsid w:val="00F740EB"/>
    <w:rsid w:val="00F76D6F"/>
    <w:rsid w:val="00FA29CD"/>
    <w:rsid w:val="00FA3353"/>
    <w:rsid w:val="00FA426B"/>
    <w:rsid w:val="00FA5FB6"/>
    <w:rsid w:val="00FB2B4F"/>
    <w:rsid w:val="00FC5BCC"/>
    <w:rsid w:val="00FF5C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77CB1"/>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7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64FD3"/>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76D6F"/>
    <w:rPr>
      <w:color w:val="808080"/>
    </w:rPr>
  </w:style>
  <w:style w:type="paragraph" w:styleId="ListParagraph">
    <w:name w:val="List Paragraph"/>
    <w:basedOn w:val="Normal"/>
    <w:uiPriority w:val="34"/>
    <w:qFormat/>
    <w:rsid w:val="001B0442"/>
    <w:pPr>
      <w:ind w:left="720"/>
      <w:contextualSpacing/>
    </w:pPr>
  </w:style>
  <w:style w:type="paragraph" w:styleId="Caption">
    <w:name w:val="caption"/>
    <w:basedOn w:val="Normal"/>
    <w:next w:val="Normal"/>
    <w:uiPriority w:val="35"/>
    <w:unhideWhenUsed/>
    <w:qFormat/>
    <w:rsid w:val="003148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52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3A1"/>
  </w:style>
  <w:style w:type="paragraph" w:styleId="Footer">
    <w:name w:val="footer"/>
    <w:basedOn w:val="Normal"/>
    <w:link w:val="FooterChar"/>
    <w:uiPriority w:val="99"/>
    <w:unhideWhenUsed/>
    <w:rsid w:val="00F52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3A1"/>
  </w:style>
  <w:style w:type="paragraph" w:styleId="EndnoteText">
    <w:name w:val="endnote text"/>
    <w:basedOn w:val="Normal"/>
    <w:link w:val="EndnoteTextChar"/>
    <w:uiPriority w:val="99"/>
    <w:semiHidden/>
    <w:unhideWhenUsed/>
    <w:rsid w:val="00F52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23A1"/>
    <w:rPr>
      <w:sz w:val="20"/>
      <w:szCs w:val="20"/>
    </w:rPr>
  </w:style>
  <w:style w:type="character" w:styleId="EndnoteReference">
    <w:name w:val="endnote reference"/>
    <w:basedOn w:val="DefaultParagraphFont"/>
    <w:uiPriority w:val="99"/>
    <w:semiHidden/>
    <w:unhideWhenUsed/>
    <w:rsid w:val="00F523A1"/>
    <w:rPr>
      <w:vertAlign w:val="superscript"/>
    </w:rPr>
  </w:style>
  <w:style w:type="paragraph" w:styleId="FootnoteText">
    <w:name w:val="footnote text"/>
    <w:basedOn w:val="Normal"/>
    <w:link w:val="FootnoteTextChar"/>
    <w:uiPriority w:val="99"/>
    <w:semiHidden/>
    <w:unhideWhenUsed/>
    <w:rsid w:val="00F5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3A1"/>
    <w:rPr>
      <w:sz w:val="20"/>
      <w:szCs w:val="20"/>
    </w:rPr>
  </w:style>
  <w:style w:type="character" w:styleId="FootnoteReference">
    <w:name w:val="footnote reference"/>
    <w:basedOn w:val="DefaultParagraphFont"/>
    <w:uiPriority w:val="99"/>
    <w:semiHidden/>
    <w:unhideWhenUsed/>
    <w:rsid w:val="00F523A1"/>
    <w:rPr>
      <w:vertAlign w:val="superscript"/>
    </w:rPr>
  </w:style>
  <w:style w:type="paragraph" w:customStyle="1" w:styleId="SectionTitle">
    <w:name w:val="Section Title"/>
    <w:basedOn w:val="Normal"/>
    <w:uiPriority w:val="2"/>
    <w:qFormat/>
    <w:rsid w:val="008B5C58"/>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8B5C58"/>
    <w:rPr>
      <w:i/>
      <w:iCs/>
    </w:rPr>
  </w:style>
  <w:style w:type="paragraph" w:customStyle="1" w:styleId="Title2">
    <w:name w:val="Title 2"/>
    <w:basedOn w:val="Normal"/>
    <w:uiPriority w:val="1"/>
    <w:qFormat/>
    <w:rsid w:val="008B5C58"/>
    <w:pPr>
      <w:spacing w:after="0" w:line="480" w:lineRule="auto"/>
      <w:jc w:val="center"/>
    </w:pPr>
    <w:rPr>
      <w:rFonts w:eastAsiaTheme="minorEastAsia"/>
      <w:kern w:val="24"/>
      <w:sz w:val="24"/>
      <w:szCs w:val="24"/>
      <w:lang w:val="en-US" w:eastAsia="ja-JP"/>
    </w:rPr>
  </w:style>
  <w:style w:type="character" w:styleId="CommentReference">
    <w:name w:val="annotation reference"/>
    <w:basedOn w:val="DefaultParagraphFont"/>
    <w:uiPriority w:val="99"/>
    <w:semiHidden/>
    <w:unhideWhenUsed/>
    <w:rsid w:val="002C0CA8"/>
    <w:rPr>
      <w:sz w:val="16"/>
      <w:szCs w:val="16"/>
    </w:rPr>
  </w:style>
  <w:style w:type="paragraph" w:styleId="CommentText">
    <w:name w:val="annotation text"/>
    <w:basedOn w:val="Normal"/>
    <w:link w:val="CommentTextChar"/>
    <w:uiPriority w:val="99"/>
    <w:semiHidden/>
    <w:unhideWhenUsed/>
    <w:rsid w:val="002C0CA8"/>
    <w:pPr>
      <w:spacing w:line="240" w:lineRule="auto"/>
    </w:pPr>
    <w:rPr>
      <w:sz w:val="20"/>
      <w:szCs w:val="20"/>
    </w:rPr>
  </w:style>
  <w:style w:type="character" w:customStyle="1" w:styleId="CommentTextChar">
    <w:name w:val="Comment Text Char"/>
    <w:basedOn w:val="DefaultParagraphFont"/>
    <w:link w:val="CommentText"/>
    <w:uiPriority w:val="99"/>
    <w:semiHidden/>
    <w:rsid w:val="002C0CA8"/>
    <w:rPr>
      <w:sz w:val="20"/>
      <w:szCs w:val="20"/>
    </w:rPr>
  </w:style>
  <w:style w:type="paragraph" w:styleId="CommentSubject">
    <w:name w:val="annotation subject"/>
    <w:basedOn w:val="CommentText"/>
    <w:next w:val="CommentText"/>
    <w:link w:val="CommentSubjectChar"/>
    <w:uiPriority w:val="99"/>
    <w:semiHidden/>
    <w:unhideWhenUsed/>
    <w:rsid w:val="002C0CA8"/>
    <w:rPr>
      <w:b/>
      <w:bCs/>
    </w:rPr>
  </w:style>
  <w:style w:type="character" w:customStyle="1" w:styleId="CommentSubjectChar">
    <w:name w:val="Comment Subject Char"/>
    <w:basedOn w:val="CommentTextChar"/>
    <w:link w:val="CommentSubject"/>
    <w:uiPriority w:val="99"/>
    <w:semiHidden/>
    <w:rsid w:val="002C0CA8"/>
    <w:rPr>
      <w:b/>
      <w:bCs/>
      <w:sz w:val="20"/>
      <w:szCs w:val="20"/>
    </w:rPr>
  </w:style>
  <w:style w:type="paragraph" w:styleId="BalloonText">
    <w:name w:val="Balloon Text"/>
    <w:basedOn w:val="Normal"/>
    <w:link w:val="BalloonTextChar"/>
    <w:uiPriority w:val="99"/>
    <w:semiHidden/>
    <w:unhideWhenUsed/>
    <w:rsid w:val="002C0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C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3095702">
      <w:bodyDiv w:val="1"/>
      <w:marLeft w:val="0"/>
      <w:marRight w:val="0"/>
      <w:marTop w:val="0"/>
      <w:marBottom w:val="0"/>
      <w:divBdr>
        <w:top w:val="none" w:sz="0" w:space="0" w:color="auto"/>
        <w:left w:val="none" w:sz="0" w:space="0" w:color="auto"/>
        <w:bottom w:val="none" w:sz="0" w:space="0" w:color="auto"/>
        <w:right w:val="none" w:sz="0" w:space="0" w:color="auto"/>
      </w:divBdr>
    </w:div>
    <w:div w:id="7295880">
      <w:bodyDiv w:val="1"/>
      <w:marLeft w:val="0"/>
      <w:marRight w:val="0"/>
      <w:marTop w:val="0"/>
      <w:marBottom w:val="0"/>
      <w:divBdr>
        <w:top w:val="none" w:sz="0" w:space="0" w:color="auto"/>
        <w:left w:val="none" w:sz="0" w:space="0" w:color="auto"/>
        <w:bottom w:val="none" w:sz="0" w:space="0" w:color="auto"/>
        <w:right w:val="none" w:sz="0" w:space="0" w:color="auto"/>
      </w:divBdr>
    </w:div>
    <w:div w:id="10491611">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7632588">
      <w:bodyDiv w:val="1"/>
      <w:marLeft w:val="0"/>
      <w:marRight w:val="0"/>
      <w:marTop w:val="0"/>
      <w:marBottom w:val="0"/>
      <w:divBdr>
        <w:top w:val="none" w:sz="0" w:space="0" w:color="auto"/>
        <w:left w:val="none" w:sz="0" w:space="0" w:color="auto"/>
        <w:bottom w:val="none" w:sz="0" w:space="0" w:color="auto"/>
        <w:right w:val="none" w:sz="0" w:space="0" w:color="auto"/>
      </w:divBdr>
    </w:div>
    <w:div w:id="20254531">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50351425">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61876072">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5736101">
      <w:bodyDiv w:val="1"/>
      <w:marLeft w:val="0"/>
      <w:marRight w:val="0"/>
      <w:marTop w:val="0"/>
      <w:marBottom w:val="0"/>
      <w:divBdr>
        <w:top w:val="none" w:sz="0" w:space="0" w:color="auto"/>
        <w:left w:val="none" w:sz="0" w:space="0" w:color="auto"/>
        <w:bottom w:val="none" w:sz="0" w:space="0" w:color="auto"/>
        <w:right w:val="none" w:sz="0" w:space="0" w:color="auto"/>
      </w:divBdr>
    </w:div>
    <w:div w:id="73666977">
      <w:bodyDiv w:val="1"/>
      <w:marLeft w:val="0"/>
      <w:marRight w:val="0"/>
      <w:marTop w:val="0"/>
      <w:marBottom w:val="0"/>
      <w:divBdr>
        <w:top w:val="none" w:sz="0" w:space="0" w:color="auto"/>
        <w:left w:val="none" w:sz="0" w:space="0" w:color="auto"/>
        <w:bottom w:val="none" w:sz="0" w:space="0" w:color="auto"/>
        <w:right w:val="none" w:sz="0" w:space="0" w:color="auto"/>
      </w:divBdr>
    </w:div>
    <w:div w:id="74128747">
      <w:bodyDiv w:val="1"/>
      <w:marLeft w:val="0"/>
      <w:marRight w:val="0"/>
      <w:marTop w:val="0"/>
      <w:marBottom w:val="0"/>
      <w:divBdr>
        <w:top w:val="none" w:sz="0" w:space="0" w:color="auto"/>
        <w:left w:val="none" w:sz="0" w:space="0" w:color="auto"/>
        <w:bottom w:val="none" w:sz="0" w:space="0" w:color="auto"/>
        <w:right w:val="none" w:sz="0" w:space="0" w:color="auto"/>
      </w:divBdr>
    </w:div>
    <w:div w:id="80873817">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8163419">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3981618">
      <w:bodyDiv w:val="1"/>
      <w:marLeft w:val="0"/>
      <w:marRight w:val="0"/>
      <w:marTop w:val="0"/>
      <w:marBottom w:val="0"/>
      <w:divBdr>
        <w:top w:val="none" w:sz="0" w:space="0" w:color="auto"/>
        <w:left w:val="none" w:sz="0" w:space="0" w:color="auto"/>
        <w:bottom w:val="none" w:sz="0" w:space="0" w:color="auto"/>
        <w:right w:val="none" w:sz="0" w:space="0" w:color="auto"/>
      </w:divBdr>
    </w:div>
    <w:div w:id="116602890">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18913930">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8058642">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4298142">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6866656">
      <w:bodyDiv w:val="1"/>
      <w:marLeft w:val="0"/>
      <w:marRight w:val="0"/>
      <w:marTop w:val="0"/>
      <w:marBottom w:val="0"/>
      <w:divBdr>
        <w:top w:val="none" w:sz="0" w:space="0" w:color="auto"/>
        <w:left w:val="none" w:sz="0" w:space="0" w:color="auto"/>
        <w:bottom w:val="none" w:sz="0" w:space="0" w:color="auto"/>
        <w:right w:val="none" w:sz="0" w:space="0" w:color="auto"/>
      </w:divBdr>
    </w:div>
    <w:div w:id="179047748">
      <w:bodyDiv w:val="1"/>
      <w:marLeft w:val="0"/>
      <w:marRight w:val="0"/>
      <w:marTop w:val="0"/>
      <w:marBottom w:val="0"/>
      <w:divBdr>
        <w:top w:val="none" w:sz="0" w:space="0" w:color="auto"/>
        <w:left w:val="none" w:sz="0" w:space="0" w:color="auto"/>
        <w:bottom w:val="none" w:sz="0" w:space="0" w:color="auto"/>
        <w:right w:val="none" w:sz="0" w:space="0" w:color="auto"/>
      </w:divBdr>
    </w:div>
    <w:div w:id="183399459">
      <w:bodyDiv w:val="1"/>
      <w:marLeft w:val="0"/>
      <w:marRight w:val="0"/>
      <w:marTop w:val="0"/>
      <w:marBottom w:val="0"/>
      <w:divBdr>
        <w:top w:val="none" w:sz="0" w:space="0" w:color="auto"/>
        <w:left w:val="none" w:sz="0" w:space="0" w:color="auto"/>
        <w:bottom w:val="none" w:sz="0" w:space="0" w:color="auto"/>
        <w:right w:val="none" w:sz="0" w:space="0" w:color="auto"/>
      </w:divBdr>
    </w:div>
    <w:div w:id="185020478">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300704">
      <w:bodyDiv w:val="1"/>
      <w:marLeft w:val="0"/>
      <w:marRight w:val="0"/>
      <w:marTop w:val="0"/>
      <w:marBottom w:val="0"/>
      <w:divBdr>
        <w:top w:val="none" w:sz="0" w:space="0" w:color="auto"/>
        <w:left w:val="none" w:sz="0" w:space="0" w:color="auto"/>
        <w:bottom w:val="none" w:sz="0" w:space="0" w:color="auto"/>
        <w:right w:val="none" w:sz="0" w:space="0" w:color="auto"/>
      </w:divBdr>
    </w:div>
    <w:div w:id="189491252">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2547228">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3811736">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6454667">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09997283">
      <w:bodyDiv w:val="1"/>
      <w:marLeft w:val="0"/>
      <w:marRight w:val="0"/>
      <w:marTop w:val="0"/>
      <w:marBottom w:val="0"/>
      <w:divBdr>
        <w:top w:val="none" w:sz="0" w:space="0" w:color="auto"/>
        <w:left w:val="none" w:sz="0" w:space="0" w:color="auto"/>
        <w:bottom w:val="none" w:sz="0" w:space="0" w:color="auto"/>
        <w:right w:val="none" w:sz="0" w:space="0" w:color="auto"/>
      </w:divBdr>
    </w:div>
    <w:div w:id="217086163">
      <w:bodyDiv w:val="1"/>
      <w:marLeft w:val="0"/>
      <w:marRight w:val="0"/>
      <w:marTop w:val="0"/>
      <w:marBottom w:val="0"/>
      <w:divBdr>
        <w:top w:val="none" w:sz="0" w:space="0" w:color="auto"/>
        <w:left w:val="none" w:sz="0" w:space="0" w:color="auto"/>
        <w:bottom w:val="none" w:sz="0" w:space="0" w:color="auto"/>
        <w:right w:val="none" w:sz="0" w:space="0" w:color="auto"/>
      </w:divBdr>
    </w:div>
    <w:div w:id="217516801">
      <w:bodyDiv w:val="1"/>
      <w:marLeft w:val="0"/>
      <w:marRight w:val="0"/>
      <w:marTop w:val="0"/>
      <w:marBottom w:val="0"/>
      <w:divBdr>
        <w:top w:val="none" w:sz="0" w:space="0" w:color="auto"/>
        <w:left w:val="none" w:sz="0" w:space="0" w:color="auto"/>
        <w:bottom w:val="none" w:sz="0" w:space="0" w:color="auto"/>
        <w:right w:val="none" w:sz="0" w:space="0" w:color="auto"/>
      </w:divBdr>
    </w:div>
    <w:div w:id="223029466">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27693340">
      <w:bodyDiv w:val="1"/>
      <w:marLeft w:val="0"/>
      <w:marRight w:val="0"/>
      <w:marTop w:val="0"/>
      <w:marBottom w:val="0"/>
      <w:divBdr>
        <w:top w:val="none" w:sz="0" w:space="0" w:color="auto"/>
        <w:left w:val="none" w:sz="0" w:space="0" w:color="auto"/>
        <w:bottom w:val="none" w:sz="0" w:space="0" w:color="auto"/>
        <w:right w:val="none" w:sz="0" w:space="0" w:color="auto"/>
      </w:divBdr>
    </w:div>
    <w:div w:id="231235361">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0256571">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229999">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5115214">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081502">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3771879">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3828299">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881821">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232036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8678512">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284150">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74932633">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396129112">
      <w:bodyDiv w:val="1"/>
      <w:marLeft w:val="0"/>
      <w:marRight w:val="0"/>
      <w:marTop w:val="0"/>
      <w:marBottom w:val="0"/>
      <w:divBdr>
        <w:top w:val="none" w:sz="0" w:space="0" w:color="auto"/>
        <w:left w:val="none" w:sz="0" w:space="0" w:color="auto"/>
        <w:bottom w:val="none" w:sz="0" w:space="0" w:color="auto"/>
        <w:right w:val="none" w:sz="0" w:space="0" w:color="auto"/>
      </w:divBdr>
    </w:div>
    <w:div w:id="398480910">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6733433">
      <w:bodyDiv w:val="1"/>
      <w:marLeft w:val="0"/>
      <w:marRight w:val="0"/>
      <w:marTop w:val="0"/>
      <w:marBottom w:val="0"/>
      <w:divBdr>
        <w:top w:val="none" w:sz="0" w:space="0" w:color="auto"/>
        <w:left w:val="none" w:sz="0" w:space="0" w:color="auto"/>
        <w:bottom w:val="none" w:sz="0" w:space="0" w:color="auto"/>
        <w:right w:val="none" w:sz="0" w:space="0" w:color="auto"/>
      </w:divBdr>
    </w:div>
    <w:div w:id="413749824">
      <w:bodyDiv w:val="1"/>
      <w:marLeft w:val="0"/>
      <w:marRight w:val="0"/>
      <w:marTop w:val="0"/>
      <w:marBottom w:val="0"/>
      <w:divBdr>
        <w:top w:val="none" w:sz="0" w:space="0" w:color="auto"/>
        <w:left w:val="none" w:sz="0" w:space="0" w:color="auto"/>
        <w:bottom w:val="none" w:sz="0" w:space="0" w:color="auto"/>
        <w:right w:val="none" w:sz="0" w:space="0" w:color="auto"/>
      </w:divBdr>
    </w:div>
    <w:div w:id="414592118">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3842181">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9736751">
      <w:bodyDiv w:val="1"/>
      <w:marLeft w:val="0"/>
      <w:marRight w:val="0"/>
      <w:marTop w:val="0"/>
      <w:marBottom w:val="0"/>
      <w:divBdr>
        <w:top w:val="none" w:sz="0" w:space="0" w:color="auto"/>
        <w:left w:val="none" w:sz="0" w:space="0" w:color="auto"/>
        <w:bottom w:val="none" w:sz="0" w:space="0" w:color="auto"/>
        <w:right w:val="none" w:sz="0" w:space="0" w:color="auto"/>
      </w:divBdr>
    </w:div>
    <w:div w:id="444622135">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6387674">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47624320">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60079141">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7168464">
      <w:bodyDiv w:val="1"/>
      <w:marLeft w:val="0"/>
      <w:marRight w:val="0"/>
      <w:marTop w:val="0"/>
      <w:marBottom w:val="0"/>
      <w:divBdr>
        <w:top w:val="none" w:sz="0" w:space="0" w:color="auto"/>
        <w:left w:val="none" w:sz="0" w:space="0" w:color="auto"/>
        <w:bottom w:val="none" w:sz="0" w:space="0" w:color="auto"/>
        <w:right w:val="none" w:sz="0" w:space="0" w:color="auto"/>
      </w:divBdr>
    </w:div>
    <w:div w:id="470754999">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79658526">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4495910">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718580">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7735297">
      <w:bodyDiv w:val="1"/>
      <w:marLeft w:val="0"/>
      <w:marRight w:val="0"/>
      <w:marTop w:val="0"/>
      <w:marBottom w:val="0"/>
      <w:divBdr>
        <w:top w:val="none" w:sz="0" w:space="0" w:color="auto"/>
        <w:left w:val="none" w:sz="0" w:space="0" w:color="auto"/>
        <w:bottom w:val="none" w:sz="0" w:space="0" w:color="auto"/>
        <w:right w:val="none" w:sz="0" w:space="0" w:color="auto"/>
      </w:divBdr>
    </w:div>
    <w:div w:id="517740585">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42330960">
      <w:bodyDiv w:val="1"/>
      <w:marLeft w:val="0"/>
      <w:marRight w:val="0"/>
      <w:marTop w:val="0"/>
      <w:marBottom w:val="0"/>
      <w:divBdr>
        <w:top w:val="none" w:sz="0" w:space="0" w:color="auto"/>
        <w:left w:val="none" w:sz="0" w:space="0" w:color="auto"/>
        <w:bottom w:val="none" w:sz="0" w:space="0" w:color="auto"/>
        <w:right w:val="none" w:sz="0" w:space="0" w:color="auto"/>
      </w:divBdr>
    </w:div>
    <w:div w:id="542442713">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63107316">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4825235">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6042437">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6934056">
      <w:bodyDiv w:val="1"/>
      <w:marLeft w:val="0"/>
      <w:marRight w:val="0"/>
      <w:marTop w:val="0"/>
      <w:marBottom w:val="0"/>
      <w:divBdr>
        <w:top w:val="none" w:sz="0" w:space="0" w:color="auto"/>
        <w:left w:val="none" w:sz="0" w:space="0" w:color="auto"/>
        <w:bottom w:val="none" w:sz="0" w:space="0" w:color="auto"/>
        <w:right w:val="none" w:sz="0" w:space="0" w:color="auto"/>
      </w:divBdr>
    </w:div>
    <w:div w:id="632371474">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074178">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49671894">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3263144">
      <w:bodyDiv w:val="1"/>
      <w:marLeft w:val="0"/>
      <w:marRight w:val="0"/>
      <w:marTop w:val="0"/>
      <w:marBottom w:val="0"/>
      <w:divBdr>
        <w:top w:val="none" w:sz="0" w:space="0" w:color="auto"/>
        <w:left w:val="none" w:sz="0" w:space="0" w:color="auto"/>
        <w:bottom w:val="none" w:sz="0" w:space="0" w:color="auto"/>
        <w:right w:val="none" w:sz="0" w:space="0" w:color="auto"/>
      </w:divBdr>
    </w:div>
    <w:div w:id="676007690">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5715407">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702292445">
      <w:bodyDiv w:val="1"/>
      <w:marLeft w:val="0"/>
      <w:marRight w:val="0"/>
      <w:marTop w:val="0"/>
      <w:marBottom w:val="0"/>
      <w:divBdr>
        <w:top w:val="none" w:sz="0" w:space="0" w:color="auto"/>
        <w:left w:val="none" w:sz="0" w:space="0" w:color="auto"/>
        <w:bottom w:val="none" w:sz="0" w:space="0" w:color="auto"/>
        <w:right w:val="none" w:sz="0" w:space="0" w:color="auto"/>
      </w:divBdr>
    </w:div>
    <w:div w:id="702293930">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4713100">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616922">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3891747">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5762020">
      <w:bodyDiv w:val="1"/>
      <w:marLeft w:val="0"/>
      <w:marRight w:val="0"/>
      <w:marTop w:val="0"/>
      <w:marBottom w:val="0"/>
      <w:divBdr>
        <w:top w:val="none" w:sz="0" w:space="0" w:color="auto"/>
        <w:left w:val="none" w:sz="0" w:space="0" w:color="auto"/>
        <w:bottom w:val="none" w:sz="0" w:space="0" w:color="auto"/>
        <w:right w:val="none" w:sz="0" w:space="0" w:color="auto"/>
      </w:divBdr>
    </w:div>
    <w:div w:id="726148568">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26957651">
      <w:bodyDiv w:val="1"/>
      <w:marLeft w:val="0"/>
      <w:marRight w:val="0"/>
      <w:marTop w:val="0"/>
      <w:marBottom w:val="0"/>
      <w:divBdr>
        <w:top w:val="none" w:sz="0" w:space="0" w:color="auto"/>
        <w:left w:val="none" w:sz="0" w:space="0" w:color="auto"/>
        <w:bottom w:val="none" w:sz="0" w:space="0" w:color="auto"/>
        <w:right w:val="none" w:sz="0" w:space="0" w:color="auto"/>
      </w:divBdr>
    </w:div>
    <w:div w:id="727731077">
      <w:bodyDiv w:val="1"/>
      <w:marLeft w:val="0"/>
      <w:marRight w:val="0"/>
      <w:marTop w:val="0"/>
      <w:marBottom w:val="0"/>
      <w:divBdr>
        <w:top w:val="none" w:sz="0" w:space="0" w:color="auto"/>
        <w:left w:val="none" w:sz="0" w:space="0" w:color="auto"/>
        <w:bottom w:val="none" w:sz="0" w:space="0" w:color="auto"/>
        <w:right w:val="none" w:sz="0" w:space="0" w:color="auto"/>
      </w:divBdr>
    </w:div>
    <w:div w:id="728071825">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837859">
      <w:bodyDiv w:val="1"/>
      <w:marLeft w:val="0"/>
      <w:marRight w:val="0"/>
      <w:marTop w:val="0"/>
      <w:marBottom w:val="0"/>
      <w:divBdr>
        <w:top w:val="none" w:sz="0" w:space="0" w:color="auto"/>
        <w:left w:val="none" w:sz="0" w:space="0" w:color="auto"/>
        <w:bottom w:val="none" w:sz="0" w:space="0" w:color="auto"/>
        <w:right w:val="none" w:sz="0" w:space="0" w:color="auto"/>
      </w:divBdr>
    </w:div>
    <w:div w:id="741945221">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49623325">
      <w:bodyDiv w:val="1"/>
      <w:marLeft w:val="0"/>
      <w:marRight w:val="0"/>
      <w:marTop w:val="0"/>
      <w:marBottom w:val="0"/>
      <w:divBdr>
        <w:top w:val="none" w:sz="0" w:space="0" w:color="auto"/>
        <w:left w:val="none" w:sz="0" w:space="0" w:color="auto"/>
        <w:bottom w:val="none" w:sz="0" w:space="0" w:color="auto"/>
        <w:right w:val="none" w:sz="0" w:space="0" w:color="auto"/>
      </w:divBdr>
    </w:div>
    <w:div w:id="754866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64224716">
      <w:bodyDiv w:val="1"/>
      <w:marLeft w:val="0"/>
      <w:marRight w:val="0"/>
      <w:marTop w:val="0"/>
      <w:marBottom w:val="0"/>
      <w:divBdr>
        <w:top w:val="none" w:sz="0" w:space="0" w:color="auto"/>
        <w:left w:val="none" w:sz="0" w:space="0" w:color="auto"/>
        <w:bottom w:val="none" w:sz="0" w:space="0" w:color="auto"/>
        <w:right w:val="none" w:sz="0" w:space="0" w:color="auto"/>
      </w:divBdr>
    </w:div>
    <w:div w:id="765156656">
      <w:bodyDiv w:val="1"/>
      <w:marLeft w:val="0"/>
      <w:marRight w:val="0"/>
      <w:marTop w:val="0"/>
      <w:marBottom w:val="0"/>
      <w:divBdr>
        <w:top w:val="none" w:sz="0" w:space="0" w:color="auto"/>
        <w:left w:val="none" w:sz="0" w:space="0" w:color="auto"/>
        <w:bottom w:val="none" w:sz="0" w:space="0" w:color="auto"/>
        <w:right w:val="none" w:sz="0" w:space="0" w:color="auto"/>
      </w:divBdr>
    </w:div>
    <w:div w:id="768697158">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8428259">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2747018">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4222876">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579441">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22283681">
      <w:bodyDiv w:val="1"/>
      <w:marLeft w:val="0"/>
      <w:marRight w:val="0"/>
      <w:marTop w:val="0"/>
      <w:marBottom w:val="0"/>
      <w:divBdr>
        <w:top w:val="none" w:sz="0" w:space="0" w:color="auto"/>
        <w:left w:val="none" w:sz="0" w:space="0" w:color="auto"/>
        <w:bottom w:val="none" w:sz="0" w:space="0" w:color="auto"/>
        <w:right w:val="none" w:sz="0" w:space="0" w:color="auto"/>
      </w:divBdr>
    </w:div>
    <w:div w:id="822311772">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9178587">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9589514">
      <w:bodyDiv w:val="1"/>
      <w:marLeft w:val="0"/>
      <w:marRight w:val="0"/>
      <w:marTop w:val="0"/>
      <w:marBottom w:val="0"/>
      <w:divBdr>
        <w:top w:val="none" w:sz="0" w:space="0" w:color="auto"/>
        <w:left w:val="none" w:sz="0" w:space="0" w:color="auto"/>
        <w:bottom w:val="none" w:sz="0" w:space="0" w:color="auto"/>
        <w:right w:val="none" w:sz="0" w:space="0" w:color="auto"/>
      </w:divBdr>
    </w:div>
    <w:div w:id="840391720">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3782896">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388946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049725">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6620406">
      <w:bodyDiv w:val="1"/>
      <w:marLeft w:val="0"/>
      <w:marRight w:val="0"/>
      <w:marTop w:val="0"/>
      <w:marBottom w:val="0"/>
      <w:divBdr>
        <w:top w:val="none" w:sz="0" w:space="0" w:color="auto"/>
        <w:left w:val="none" w:sz="0" w:space="0" w:color="auto"/>
        <w:bottom w:val="none" w:sz="0" w:space="0" w:color="auto"/>
        <w:right w:val="none" w:sz="0" w:space="0" w:color="auto"/>
      </w:divBdr>
    </w:div>
    <w:div w:id="877083168">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2711020">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91307780">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3199137">
      <w:bodyDiv w:val="1"/>
      <w:marLeft w:val="0"/>
      <w:marRight w:val="0"/>
      <w:marTop w:val="0"/>
      <w:marBottom w:val="0"/>
      <w:divBdr>
        <w:top w:val="none" w:sz="0" w:space="0" w:color="auto"/>
        <w:left w:val="none" w:sz="0" w:space="0" w:color="auto"/>
        <w:bottom w:val="none" w:sz="0" w:space="0" w:color="auto"/>
        <w:right w:val="none" w:sz="0" w:space="0" w:color="auto"/>
      </w:divBdr>
    </w:div>
    <w:div w:id="914126738">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47615591">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7884257">
      <w:bodyDiv w:val="1"/>
      <w:marLeft w:val="0"/>
      <w:marRight w:val="0"/>
      <w:marTop w:val="0"/>
      <w:marBottom w:val="0"/>
      <w:divBdr>
        <w:top w:val="none" w:sz="0" w:space="0" w:color="auto"/>
        <w:left w:val="none" w:sz="0" w:space="0" w:color="auto"/>
        <w:bottom w:val="none" w:sz="0" w:space="0" w:color="auto"/>
        <w:right w:val="none" w:sz="0" w:space="0" w:color="auto"/>
      </w:divBdr>
    </w:div>
    <w:div w:id="978146115">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994332898">
      <w:bodyDiv w:val="1"/>
      <w:marLeft w:val="0"/>
      <w:marRight w:val="0"/>
      <w:marTop w:val="0"/>
      <w:marBottom w:val="0"/>
      <w:divBdr>
        <w:top w:val="none" w:sz="0" w:space="0" w:color="auto"/>
        <w:left w:val="none" w:sz="0" w:space="0" w:color="auto"/>
        <w:bottom w:val="none" w:sz="0" w:space="0" w:color="auto"/>
        <w:right w:val="none" w:sz="0" w:space="0" w:color="auto"/>
      </w:divBdr>
    </w:div>
    <w:div w:id="998263599">
      <w:bodyDiv w:val="1"/>
      <w:marLeft w:val="0"/>
      <w:marRight w:val="0"/>
      <w:marTop w:val="0"/>
      <w:marBottom w:val="0"/>
      <w:divBdr>
        <w:top w:val="none" w:sz="0" w:space="0" w:color="auto"/>
        <w:left w:val="none" w:sz="0" w:space="0" w:color="auto"/>
        <w:bottom w:val="none" w:sz="0" w:space="0" w:color="auto"/>
        <w:right w:val="none" w:sz="0" w:space="0" w:color="auto"/>
      </w:divBdr>
    </w:div>
    <w:div w:id="999967935">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6907021">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268284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23480471">
      <w:bodyDiv w:val="1"/>
      <w:marLeft w:val="0"/>
      <w:marRight w:val="0"/>
      <w:marTop w:val="0"/>
      <w:marBottom w:val="0"/>
      <w:divBdr>
        <w:top w:val="none" w:sz="0" w:space="0" w:color="auto"/>
        <w:left w:val="none" w:sz="0" w:space="0" w:color="auto"/>
        <w:bottom w:val="none" w:sz="0" w:space="0" w:color="auto"/>
        <w:right w:val="none" w:sz="0" w:space="0" w:color="auto"/>
      </w:divBdr>
    </w:div>
    <w:div w:id="1024866114">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3408876">
      <w:bodyDiv w:val="1"/>
      <w:marLeft w:val="0"/>
      <w:marRight w:val="0"/>
      <w:marTop w:val="0"/>
      <w:marBottom w:val="0"/>
      <w:divBdr>
        <w:top w:val="none" w:sz="0" w:space="0" w:color="auto"/>
        <w:left w:val="none" w:sz="0" w:space="0" w:color="auto"/>
        <w:bottom w:val="none" w:sz="0" w:space="0" w:color="auto"/>
        <w:right w:val="none" w:sz="0" w:space="0" w:color="auto"/>
      </w:divBdr>
    </w:div>
    <w:div w:id="1058089238">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3988186">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6923981">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14136503">
      <w:bodyDiv w:val="1"/>
      <w:marLeft w:val="0"/>
      <w:marRight w:val="0"/>
      <w:marTop w:val="0"/>
      <w:marBottom w:val="0"/>
      <w:divBdr>
        <w:top w:val="none" w:sz="0" w:space="0" w:color="auto"/>
        <w:left w:val="none" w:sz="0" w:space="0" w:color="auto"/>
        <w:bottom w:val="none" w:sz="0" w:space="0" w:color="auto"/>
        <w:right w:val="none" w:sz="0" w:space="0" w:color="auto"/>
      </w:divBdr>
    </w:div>
    <w:div w:id="1119907950">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2765506">
      <w:bodyDiv w:val="1"/>
      <w:marLeft w:val="0"/>
      <w:marRight w:val="0"/>
      <w:marTop w:val="0"/>
      <w:marBottom w:val="0"/>
      <w:divBdr>
        <w:top w:val="none" w:sz="0" w:space="0" w:color="auto"/>
        <w:left w:val="none" w:sz="0" w:space="0" w:color="auto"/>
        <w:bottom w:val="none" w:sz="0" w:space="0" w:color="auto"/>
        <w:right w:val="none" w:sz="0" w:space="0" w:color="auto"/>
      </w:divBdr>
    </w:div>
    <w:div w:id="1124036034">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30972418">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4829370">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49902909">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430122">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68138281">
      <w:bodyDiv w:val="1"/>
      <w:marLeft w:val="0"/>
      <w:marRight w:val="0"/>
      <w:marTop w:val="0"/>
      <w:marBottom w:val="0"/>
      <w:divBdr>
        <w:top w:val="none" w:sz="0" w:space="0" w:color="auto"/>
        <w:left w:val="none" w:sz="0" w:space="0" w:color="auto"/>
        <w:bottom w:val="none" w:sz="0" w:space="0" w:color="auto"/>
        <w:right w:val="none" w:sz="0" w:space="0" w:color="auto"/>
      </w:divBdr>
    </w:div>
    <w:div w:id="117233315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3788868">
      <w:bodyDiv w:val="1"/>
      <w:marLeft w:val="0"/>
      <w:marRight w:val="0"/>
      <w:marTop w:val="0"/>
      <w:marBottom w:val="0"/>
      <w:divBdr>
        <w:top w:val="none" w:sz="0" w:space="0" w:color="auto"/>
        <w:left w:val="none" w:sz="0" w:space="0" w:color="auto"/>
        <w:bottom w:val="none" w:sz="0" w:space="0" w:color="auto"/>
        <w:right w:val="none" w:sz="0" w:space="0" w:color="auto"/>
      </w:divBdr>
    </w:div>
    <w:div w:id="1185099274">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98548369">
      <w:bodyDiv w:val="1"/>
      <w:marLeft w:val="0"/>
      <w:marRight w:val="0"/>
      <w:marTop w:val="0"/>
      <w:marBottom w:val="0"/>
      <w:divBdr>
        <w:top w:val="none" w:sz="0" w:space="0" w:color="auto"/>
        <w:left w:val="none" w:sz="0" w:space="0" w:color="auto"/>
        <w:bottom w:val="none" w:sz="0" w:space="0" w:color="auto"/>
        <w:right w:val="none" w:sz="0" w:space="0" w:color="auto"/>
      </w:divBdr>
    </w:div>
    <w:div w:id="1215391640">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47422201">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66303912">
      <w:bodyDiv w:val="1"/>
      <w:marLeft w:val="0"/>
      <w:marRight w:val="0"/>
      <w:marTop w:val="0"/>
      <w:marBottom w:val="0"/>
      <w:divBdr>
        <w:top w:val="none" w:sz="0" w:space="0" w:color="auto"/>
        <w:left w:val="none" w:sz="0" w:space="0" w:color="auto"/>
        <w:bottom w:val="none" w:sz="0" w:space="0" w:color="auto"/>
        <w:right w:val="none" w:sz="0" w:space="0" w:color="auto"/>
      </w:divBdr>
    </w:div>
    <w:div w:id="1266881571">
      <w:bodyDiv w:val="1"/>
      <w:marLeft w:val="0"/>
      <w:marRight w:val="0"/>
      <w:marTop w:val="0"/>
      <w:marBottom w:val="0"/>
      <w:divBdr>
        <w:top w:val="none" w:sz="0" w:space="0" w:color="auto"/>
        <w:left w:val="none" w:sz="0" w:space="0" w:color="auto"/>
        <w:bottom w:val="none" w:sz="0" w:space="0" w:color="auto"/>
        <w:right w:val="none" w:sz="0" w:space="0" w:color="auto"/>
      </w:divBdr>
    </w:div>
    <w:div w:id="1267077616">
      <w:bodyDiv w:val="1"/>
      <w:marLeft w:val="0"/>
      <w:marRight w:val="0"/>
      <w:marTop w:val="0"/>
      <w:marBottom w:val="0"/>
      <w:divBdr>
        <w:top w:val="none" w:sz="0" w:space="0" w:color="auto"/>
        <w:left w:val="none" w:sz="0" w:space="0" w:color="auto"/>
        <w:bottom w:val="none" w:sz="0" w:space="0" w:color="auto"/>
        <w:right w:val="none" w:sz="0" w:space="0" w:color="auto"/>
      </w:divBdr>
    </w:div>
    <w:div w:id="1268736718">
      <w:bodyDiv w:val="1"/>
      <w:marLeft w:val="0"/>
      <w:marRight w:val="0"/>
      <w:marTop w:val="0"/>
      <w:marBottom w:val="0"/>
      <w:divBdr>
        <w:top w:val="none" w:sz="0" w:space="0" w:color="auto"/>
        <w:left w:val="none" w:sz="0" w:space="0" w:color="auto"/>
        <w:bottom w:val="none" w:sz="0" w:space="0" w:color="auto"/>
        <w:right w:val="none" w:sz="0" w:space="0" w:color="auto"/>
      </w:divBdr>
    </w:div>
    <w:div w:id="1270041143">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2972204">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1575075">
      <w:bodyDiv w:val="1"/>
      <w:marLeft w:val="0"/>
      <w:marRight w:val="0"/>
      <w:marTop w:val="0"/>
      <w:marBottom w:val="0"/>
      <w:divBdr>
        <w:top w:val="none" w:sz="0" w:space="0" w:color="auto"/>
        <w:left w:val="none" w:sz="0" w:space="0" w:color="auto"/>
        <w:bottom w:val="none" w:sz="0" w:space="0" w:color="auto"/>
        <w:right w:val="none" w:sz="0" w:space="0" w:color="auto"/>
      </w:divBdr>
    </w:div>
    <w:div w:id="1283802841">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90428426">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2463096">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43319475">
      <w:bodyDiv w:val="1"/>
      <w:marLeft w:val="0"/>
      <w:marRight w:val="0"/>
      <w:marTop w:val="0"/>
      <w:marBottom w:val="0"/>
      <w:divBdr>
        <w:top w:val="none" w:sz="0" w:space="0" w:color="auto"/>
        <w:left w:val="none" w:sz="0" w:space="0" w:color="auto"/>
        <w:bottom w:val="none" w:sz="0" w:space="0" w:color="auto"/>
        <w:right w:val="none" w:sz="0" w:space="0" w:color="auto"/>
      </w:divBdr>
    </w:div>
    <w:div w:id="1344822228">
      <w:bodyDiv w:val="1"/>
      <w:marLeft w:val="0"/>
      <w:marRight w:val="0"/>
      <w:marTop w:val="0"/>
      <w:marBottom w:val="0"/>
      <w:divBdr>
        <w:top w:val="none" w:sz="0" w:space="0" w:color="auto"/>
        <w:left w:val="none" w:sz="0" w:space="0" w:color="auto"/>
        <w:bottom w:val="none" w:sz="0" w:space="0" w:color="auto"/>
        <w:right w:val="none" w:sz="0" w:space="0" w:color="auto"/>
      </w:divBdr>
    </w:div>
    <w:div w:id="1361395754">
      <w:bodyDiv w:val="1"/>
      <w:marLeft w:val="0"/>
      <w:marRight w:val="0"/>
      <w:marTop w:val="0"/>
      <w:marBottom w:val="0"/>
      <w:divBdr>
        <w:top w:val="none" w:sz="0" w:space="0" w:color="auto"/>
        <w:left w:val="none" w:sz="0" w:space="0" w:color="auto"/>
        <w:bottom w:val="none" w:sz="0" w:space="0" w:color="auto"/>
        <w:right w:val="none" w:sz="0" w:space="0" w:color="auto"/>
      </w:divBdr>
    </w:div>
    <w:div w:id="1368484688">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3727467">
      <w:bodyDiv w:val="1"/>
      <w:marLeft w:val="0"/>
      <w:marRight w:val="0"/>
      <w:marTop w:val="0"/>
      <w:marBottom w:val="0"/>
      <w:divBdr>
        <w:top w:val="none" w:sz="0" w:space="0" w:color="auto"/>
        <w:left w:val="none" w:sz="0" w:space="0" w:color="auto"/>
        <w:bottom w:val="none" w:sz="0" w:space="0" w:color="auto"/>
        <w:right w:val="none" w:sz="0" w:space="0" w:color="auto"/>
      </w:divBdr>
    </w:div>
    <w:div w:id="1384669525">
      <w:bodyDiv w:val="1"/>
      <w:marLeft w:val="0"/>
      <w:marRight w:val="0"/>
      <w:marTop w:val="0"/>
      <w:marBottom w:val="0"/>
      <w:divBdr>
        <w:top w:val="none" w:sz="0" w:space="0" w:color="auto"/>
        <w:left w:val="none" w:sz="0" w:space="0" w:color="auto"/>
        <w:bottom w:val="none" w:sz="0" w:space="0" w:color="auto"/>
        <w:right w:val="none" w:sz="0" w:space="0" w:color="auto"/>
      </w:divBdr>
    </w:div>
    <w:div w:id="1388260954">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011687">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1437606">
      <w:bodyDiv w:val="1"/>
      <w:marLeft w:val="0"/>
      <w:marRight w:val="0"/>
      <w:marTop w:val="0"/>
      <w:marBottom w:val="0"/>
      <w:divBdr>
        <w:top w:val="none" w:sz="0" w:space="0" w:color="auto"/>
        <w:left w:val="none" w:sz="0" w:space="0" w:color="auto"/>
        <w:bottom w:val="none" w:sz="0" w:space="0" w:color="auto"/>
        <w:right w:val="none" w:sz="0" w:space="0" w:color="auto"/>
      </w:divBdr>
    </w:div>
    <w:div w:id="1402172984">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23917250">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6540866">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55440545">
      <w:bodyDiv w:val="1"/>
      <w:marLeft w:val="0"/>
      <w:marRight w:val="0"/>
      <w:marTop w:val="0"/>
      <w:marBottom w:val="0"/>
      <w:divBdr>
        <w:top w:val="none" w:sz="0" w:space="0" w:color="auto"/>
        <w:left w:val="none" w:sz="0" w:space="0" w:color="auto"/>
        <w:bottom w:val="none" w:sz="0" w:space="0" w:color="auto"/>
        <w:right w:val="none" w:sz="0" w:space="0" w:color="auto"/>
      </w:divBdr>
    </w:div>
    <w:div w:id="1455751663">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8399660">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88354697">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999555">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5365156">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09636671">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7307058">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29295561">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433899">
      <w:bodyDiv w:val="1"/>
      <w:marLeft w:val="0"/>
      <w:marRight w:val="0"/>
      <w:marTop w:val="0"/>
      <w:marBottom w:val="0"/>
      <w:divBdr>
        <w:top w:val="none" w:sz="0" w:space="0" w:color="auto"/>
        <w:left w:val="none" w:sz="0" w:space="0" w:color="auto"/>
        <w:bottom w:val="none" w:sz="0" w:space="0" w:color="auto"/>
        <w:right w:val="none" w:sz="0" w:space="0" w:color="auto"/>
      </w:divBdr>
    </w:div>
    <w:div w:id="1541433469">
      <w:bodyDiv w:val="1"/>
      <w:marLeft w:val="0"/>
      <w:marRight w:val="0"/>
      <w:marTop w:val="0"/>
      <w:marBottom w:val="0"/>
      <w:divBdr>
        <w:top w:val="none" w:sz="0" w:space="0" w:color="auto"/>
        <w:left w:val="none" w:sz="0" w:space="0" w:color="auto"/>
        <w:bottom w:val="none" w:sz="0" w:space="0" w:color="auto"/>
        <w:right w:val="none" w:sz="0" w:space="0" w:color="auto"/>
      </w:divBdr>
    </w:div>
    <w:div w:id="1558931985">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620253">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4025922">
      <w:bodyDiv w:val="1"/>
      <w:marLeft w:val="0"/>
      <w:marRight w:val="0"/>
      <w:marTop w:val="0"/>
      <w:marBottom w:val="0"/>
      <w:divBdr>
        <w:top w:val="none" w:sz="0" w:space="0" w:color="auto"/>
        <w:left w:val="none" w:sz="0" w:space="0" w:color="auto"/>
        <w:bottom w:val="none" w:sz="0" w:space="0" w:color="auto"/>
        <w:right w:val="none" w:sz="0" w:space="0" w:color="auto"/>
      </w:divBdr>
    </w:div>
    <w:div w:id="1590384186">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253119">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8681490">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41374787">
      <w:bodyDiv w:val="1"/>
      <w:marLeft w:val="0"/>
      <w:marRight w:val="0"/>
      <w:marTop w:val="0"/>
      <w:marBottom w:val="0"/>
      <w:divBdr>
        <w:top w:val="none" w:sz="0" w:space="0" w:color="auto"/>
        <w:left w:val="none" w:sz="0" w:space="0" w:color="auto"/>
        <w:bottom w:val="none" w:sz="0" w:space="0" w:color="auto"/>
        <w:right w:val="none" w:sz="0" w:space="0" w:color="auto"/>
      </w:divBdr>
    </w:div>
    <w:div w:id="1642269680">
      <w:bodyDiv w:val="1"/>
      <w:marLeft w:val="0"/>
      <w:marRight w:val="0"/>
      <w:marTop w:val="0"/>
      <w:marBottom w:val="0"/>
      <w:divBdr>
        <w:top w:val="none" w:sz="0" w:space="0" w:color="auto"/>
        <w:left w:val="none" w:sz="0" w:space="0" w:color="auto"/>
        <w:bottom w:val="none" w:sz="0" w:space="0" w:color="auto"/>
        <w:right w:val="none" w:sz="0" w:space="0" w:color="auto"/>
      </w:divBdr>
    </w:div>
    <w:div w:id="1642927548">
      <w:bodyDiv w:val="1"/>
      <w:marLeft w:val="0"/>
      <w:marRight w:val="0"/>
      <w:marTop w:val="0"/>
      <w:marBottom w:val="0"/>
      <w:divBdr>
        <w:top w:val="none" w:sz="0" w:space="0" w:color="auto"/>
        <w:left w:val="none" w:sz="0" w:space="0" w:color="auto"/>
        <w:bottom w:val="none" w:sz="0" w:space="0" w:color="auto"/>
        <w:right w:val="none" w:sz="0" w:space="0" w:color="auto"/>
      </w:divBdr>
    </w:div>
    <w:div w:id="1657684141">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2468596">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70869484">
      <w:bodyDiv w:val="1"/>
      <w:marLeft w:val="0"/>
      <w:marRight w:val="0"/>
      <w:marTop w:val="0"/>
      <w:marBottom w:val="0"/>
      <w:divBdr>
        <w:top w:val="none" w:sz="0" w:space="0" w:color="auto"/>
        <w:left w:val="none" w:sz="0" w:space="0" w:color="auto"/>
        <w:bottom w:val="none" w:sz="0" w:space="0" w:color="auto"/>
        <w:right w:val="none" w:sz="0" w:space="0" w:color="auto"/>
      </w:divBdr>
    </w:div>
    <w:div w:id="1670983914">
      <w:bodyDiv w:val="1"/>
      <w:marLeft w:val="0"/>
      <w:marRight w:val="0"/>
      <w:marTop w:val="0"/>
      <w:marBottom w:val="0"/>
      <w:divBdr>
        <w:top w:val="none" w:sz="0" w:space="0" w:color="auto"/>
        <w:left w:val="none" w:sz="0" w:space="0" w:color="auto"/>
        <w:bottom w:val="none" w:sz="0" w:space="0" w:color="auto"/>
        <w:right w:val="none" w:sz="0" w:space="0" w:color="auto"/>
      </w:divBdr>
    </w:div>
    <w:div w:id="1671132138">
      <w:bodyDiv w:val="1"/>
      <w:marLeft w:val="0"/>
      <w:marRight w:val="0"/>
      <w:marTop w:val="0"/>
      <w:marBottom w:val="0"/>
      <w:divBdr>
        <w:top w:val="none" w:sz="0" w:space="0" w:color="auto"/>
        <w:left w:val="none" w:sz="0" w:space="0" w:color="auto"/>
        <w:bottom w:val="none" w:sz="0" w:space="0" w:color="auto"/>
        <w:right w:val="none" w:sz="0" w:space="0" w:color="auto"/>
      </w:divBdr>
    </w:div>
    <w:div w:id="1677342994">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4749823">
      <w:bodyDiv w:val="1"/>
      <w:marLeft w:val="0"/>
      <w:marRight w:val="0"/>
      <w:marTop w:val="0"/>
      <w:marBottom w:val="0"/>
      <w:divBdr>
        <w:top w:val="none" w:sz="0" w:space="0" w:color="auto"/>
        <w:left w:val="none" w:sz="0" w:space="0" w:color="auto"/>
        <w:bottom w:val="none" w:sz="0" w:space="0" w:color="auto"/>
        <w:right w:val="none" w:sz="0" w:space="0" w:color="auto"/>
      </w:divBdr>
    </w:div>
    <w:div w:id="171569143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1591823">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527932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6975994">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60322387">
      <w:bodyDiv w:val="1"/>
      <w:marLeft w:val="0"/>
      <w:marRight w:val="0"/>
      <w:marTop w:val="0"/>
      <w:marBottom w:val="0"/>
      <w:divBdr>
        <w:top w:val="none" w:sz="0" w:space="0" w:color="auto"/>
        <w:left w:val="none" w:sz="0" w:space="0" w:color="auto"/>
        <w:bottom w:val="none" w:sz="0" w:space="0" w:color="auto"/>
        <w:right w:val="none" w:sz="0" w:space="0" w:color="auto"/>
      </w:divBdr>
    </w:div>
    <w:div w:id="1762333119">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2895994">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0997000">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7581169">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4054073">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38417317">
      <w:bodyDiv w:val="1"/>
      <w:marLeft w:val="0"/>
      <w:marRight w:val="0"/>
      <w:marTop w:val="0"/>
      <w:marBottom w:val="0"/>
      <w:divBdr>
        <w:top w:val="none" w:sz="0" w:space="0" w:color="auto"/>
        <w:left w:val="none" w:sz="0" w:space="0" w:color="auto"/>
        <w:bottom w:val="none" w:sz="0" w:space="0" w:color="auto"/>
        <w:right w:val="none" w:sz="0" w:space="0" w:color="auto"/>
      </w:divBdr>
    </w:div>
    <w:div w:id="1839348564">
      <w:bodyDiv w:val="1"/>
      <w:marLeft w:val="0"/>
      <w:marRight w:val="0"/>
      <w:marTop w:val="0"/>
      <w:marBottom w:val="0"/>
      <w:divBdr>
        <w:top w:val="none" w:sz="0" w:space="0" w:color="auto"/>
        <w:left w:val="none" w:sz="0" w:space="0" w:color="auto"/>
        <w:bottom w:val="none" w:sz="0" w:space="0" w:color="auto"/>
        <w:right w:val="none" w:sz="0" w:space="0" w:color="auto"/>
      </w:divBdr>
    </w:div>
    <w:div w:id="1842427979">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4658603">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2163807">
      <w:bodyDiv w:val="1"/>
      <w:marLeft w:val="0"/>
      <w:marRight w:val="0"/>
      <w:marTop w:val="0"/>
      <w:marBottom w:val="0"/>
      <w:divBdr>
        <w:top w:val="none" w:sz="0" w:space="0" w:color="auto"/>
        <w:left w:val="none" w:sz="0" w:space="0" w:color="auto"/>
        <w:bottom w:val="none" w:sz="0" w:space="0" w:color="auto"/>
        <w:right w:val="none" w:sz="0" w:space="0" w:color="auto"/>
      </w:divBdr>
    </w:div>
    <w:div w:id="1866480661">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7501592">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88368987">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1384080">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32737537">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5815771">
      <w:bodyDiv w:val="1"/>
      <w:marLeft w:val="0"/>
      <w:marRight w:val="0"/>
      <w:marTop w:val="0"/>
      <w:marBottom w:val="0"/>
      <w:divBdr>
        <w:top w:val="none" w:sz="0" w:space="0" w:color="auto"/>
        <w:left w:val="none" w:sz="0" w:space="0" w:color="auto"/>
        <w:bottom w:val="none" w:sz="0" w:space="0" w:color="auto"/>
        <w:right w:val="none" w:sz="0" w:space="0" w:color="auto"/>
      </w:divBdr>
    </w:div>
    <w:div w:id="1943029439">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63805570">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685495">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3557532">
      <w:bodyDiv w:val="1"/>
      <w:marLeft w:val="0"/>
      <w:marRight w:val="0"/>
      <w:marTop w:val="0"/>
      <w:marBottom w:val="0"/>
      <w:divBdr>
        <w:top w:val="none" w:sz="0" w:space="0" w:color="auto"/>
        <w:left w:val="none" w:sz="0" w:space="0" w:color="auto"/>
        <w:bottom w:val="none" w:sz="0" w:space="0" w:color="auto"/>
        <w:right w:val="none" w:sz="0" w:space="0" w:color="auto"/>
      </w:divBdr>
    </w:div>
    <w:div w:id="2019426867">
      <w:bodyDiv w:val="1"/>
      <w:marLeft w:val="0"/>
      <w:marRight w:val="0"/>
      <w:marTop w:val="0"/>
      <w:marBottom w:val="0"/>
      <w:divBdr>
        <w:top w:val="none" w:sz="0" w:space="0" w:color="auto"/>
        <w:left w:val="none" w:sz="0" w:space="0" w:color="auto"/>
        <w:bottom w:val="none" w:sz="0" w:space="0" w:color="auto"/>
        <w:right w:val="none" w:sz="0" w:space="0" w:color="auto"/>
      </w:divBdr>
    </w:div>
    <w:div w:id="2026982735">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9157555">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328841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69183880">
      <w:bodyDiv w:val="1"/>
      <w:marLeft w:val="0"/>
      <w:marRight w:val="0"/>
      <w:marTop w:val="0"/>
      <w:marBottom w:val="0"/>
      <w:divBdr>
        <w:top w:val="none" w:sz="0" w:space="0" w:color="auto"/>
        <w:left w:val="none" w:sz="0" w:space="0" w:color="auto"/>
        <w:bottom w:val="none" w:sz="0" w:space="0" w:color="auto"/>
        <w:right w:val="none" w:sz="0" w:space="0" w:color="auto"/>
      </w:divBdr>
    </w:div>
    <w:div w:id="2076658470">
      <w:bodyDiv w:val="1"/>
      <w:marLeft w:val="0"/>
      <w:marRight w:val="0"/>
      <w:marTop w:val="0"/>
      <w:marBottom w:val="0"/>
      <w:divBdr>
        <w:top w:val="none" w:sz="0" w:space="0" w:color="auto"/>
        <w:left w:val="none" w:sz="0" w:space="0" w:color="auto"/>
        <w:bottom w:val="none" w:sz="0" w:space="0" w:color="auto"/>
        <w:right w:val="none" w:sz="0" w:space="0" w:color="auto"/>
      </w:divBdr>
    </w:div>
    <w:div w:id="2085059264">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3360195">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141691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D059653B404155A46BD79ED813EA87"/>
        <w:category>
          <w:name w:val="General"/>
          <w:gallery w:val="placeholder"/>
        </w:category>
        <w:types>
          <w:type w:val="bbPlcHdr"/>
        </w:types>
        <w:behaviors>
          <w:behavior w:val="content"/>
        </w:behaviors>
        <w:guid w:val="{E586F431-83DC-4CBE-8A86-FB2B1488856F}"/>
      </w:docPartPr>
      <w:docPartBody>
        <w:p w:rsidR="00EA2D64" w:rsidRDefault="00AA3C0C" w:rsidP="00AA3C0C">
          <w:pPr>
            <w:pStyle w:val="6ED059653B404155A46BD79ED813EA87"/>
          </w:pPr>
          <w:r>
            <w:t>[Title Here, up to 12 Words, on One to Two Lines]</w:t>
          </w:r>
        </w:p>
      </w:docPartBody>
    </w:docPart>
    <w:docPart>
      <w:docPartPr>
        <w:name w:val="B13D0F02CBC146B3AFC44D464AE89AB2"/>
        <w:category>
          <w:name w:val="General"/>
          <w:gallery w:val="placeholder"/>
        </w:category>
        <w:types>
          <w:type w:val="bbPlcHdr"/>
        </w:types>
        <w:behaviors>
          <w:behavior w:val="content"/>
        </w:behaviors>
        <w:guid w:val="{DA2B512D-F6DA-41A1-A390-30CABC4E07C8}"/>
      </w:docPartPr>
      <w:docPartBody>
        <w:p w:rsidR="00EA2D64" w:rsidRDefault="00AA3C0C" w:rsidP="00AA3C0C">
          <w:pPr>
            <w:pStyle w:val="B13D0F02CBC146B3AFC44D464AE89AB2"/>
          </w:pPr>
          <w:r>
            <w:t>Abstract</w:t>
          </w:r>
        </w:p>
      </w:docPartBody>
    </w:docPart>
    <w:docPart>
      <w:docPartPr>
        <w:name w:val="088C6A95496044A68442349C1B737FD8"/>
        <w:category>
          <w:name w:val="General"/>
          <w:gallery w:val="placeholder"/>
        </w:category>
        <w:types>
          <w:type w:val="bbPlcHdr"/>
        </w:types>
        <w:behaviors>
          <w:behavior w:val="content"/>
        </w:behaviors>
        <w:guid w:val="{E98DA7E8-BA79-4261-B525-B43C957F13E8}"/>
      </w:docPartPr>
      <w:docPartBody>
        <w:p w:rsidR="00C61D0B" w:rsidRDefault="00B4317C" w:rsidP="00B4317C">
          <w:pPr>
            <w:pStyle w:val="088C6A95496044A68442349C1B737FD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A5"/>
    <w:rsid w:val="000967A5"/>
    <w:rsid w:val="001C3CA0"/>
    <w:rsid w:val="00396771"/>
    <w:rsid w:val="006F68C4"/>
    <w:rsid w:val="00744223"/>
    <w:rsid w:val="0093542D"/>
    <w:rsid w:val="00AA3C0C"/>
    <w:rsid w:val="00B4317C"/>
    <w:rsid w:val="00C61D0B"/>
    <w:rsid w:val="00C822FF"/>
    <w:rsid w:val="00CE2B4F"/>
    <w:rsid w:val="00D344AA"/>
    <w:rsid w:val="00E26DF2"/>
    <w:rsid w:val="00EA2D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D64"/>
    <w:rPr>
      <w:color w:val="808080"/>
    </w:rPr>
  </w:style>
  <w:style w:type="paragraph" w:customStyle="1" w:styleId="6ED059653B404155A46BD79ED813EA87">
    <w:name w:val="6ED059653B404155A46BD79ED813EA87"/>
    <w:rsid w:val="00AA3C0C"/>
  </w:style>
  <w:style w:type="paragraph" w:customStyle="1" w:styleId="B13D0F02CBC146B3AFC44D464AE89AB2">
    <w:name w:val="B13D0F02CBC146B3AFC44D464AE89AB2"/>
    <w:rsid w:val="00AA3C0C"/>
  </w:style>
  <w:style w:type="paragraph" w:customStyle="1" w:styleId="088C6A95496044A68442349C1B737FD8">
    <w:name w:val="088C6A95496044A68442349C1B737FD8"/>
    <w:rsid w:val="00B43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36</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8</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37</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20</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9</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2</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26</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17</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38</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39</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7</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40</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41</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42</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4</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19</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43</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10</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3</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6</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15</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12</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13</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14</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16</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44</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18</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21</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22</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23</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5</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25</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24</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11</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45</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46</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47</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48</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49</b:RefOrder>
  </b:Source>
  <b:Source>
    <b:Tag>Har97</b:Tag>
    <b:SourceType>Book</b:SourceType>
    <b:Guid>{6D0B0771-8FB2-42D1-8532-2C8950E8AAA9}</b:Guid>
    <b:Title>Multivariate Models and Dependence Concepts</b:Title>
    <b:Year>1997</b:Year>
    <b:Author>
      <b:Author>
        <b:NameList>
          <b:Person>
            <b:Last>Joe</b:Last>
            <b:First>Harry</b:First>
          </b:Person>
        </b:NameList>
      </b:Author>
    </b:Author>
    <b:City>London; New York</b:City>
    <b:Publisher>Chapman &amp; Hall/CRC Monographs on Statistics &amp; Applied Probability</b:Publisher>
    <b:RefOrder>30</b:RefOrder>
  </b:Source>
  <b:Source>
    <b:Tag>Skl59</b:Tag>
    <b:SourceType>JournalArticle</b:SourceType>
    <b:Guid>{60725523-F80D-49DC-99B7-DA274322B3A5}</b:Guid>
    <b:Author>
      <b:Author>
        <b:NameList>
          <b:Person>
            <b:Last>Sklar</b:Last>
            <b:First>M</b:First>
          </b:Person>
        </b:NameList>
      </b:Author>
    </b:Author>
    <b:Title>Fonctions de répartition à n dimensions et leurs marges</b:Title>
    <b:Year>1959</b:Year>
    <b:JournalName>Publications de l’Institut de statistique de l’Université de Paris</b:JournalName>
    <b:Pages>229–231</b:Pages>
    <b:RefOrder>28</b:RefOrder>
  </b:Source>
  <b:Source>
    <b:Tag>Tim01</b:Tag>
    <b:SourceType>JournalArticle</b:SourceType>
    <b:Guid>{F48074AF-C983-4E6C-9E8B-890202779E44}</b:Guid>
    <b:Author>
      <b:Author>
        <b:NameList>
          <b:Person>
            <b:Last>Bedford</b:Last>
            <b:First>Tim</b:First>
          </b:Person>
          <b:Person>
            <b:Last>Cooke</b:Last>
            <b:First>Roger</b:First>
            <b:Middle>M.</b:Middle>
          </b:Person>
        </b:NameList>
      </b:Author>
    </b:Author>
    <b:Title>Probability Density Decomposition for Conditionally Dependent Random Variables Modeled by Vines</b:Title>
    <b:JournalName>Annals of Mathematics and Artificial Intelligence</b:JournalName>
    <b:Year>2001</b:Year>
    <b:Pages>245–268</b:Pages>
    <b:RefOrder>32</b:RefOrder>
  </b:Source>
  <b:Source>
    <b:Tag>Bed02</b:Tag>
    <b:SourceType>JournalArticle</b:SourceType>
    <b:Guid>{1D6A653A-1988-4FB9-8D56-9F2519CFD50B}</b:Guid>
    <b:Author>
      <b:Author>
        <b:NameList>
          <b:Person>
            <b:Last>Bedford</b:Last>
            <b:First>Tim</b:First>
          </b:Person>
          <b:Person>
            <b:Last>Cooke</b:Last>
            <b:First>Roger</b:First>
            <b:Middle>M.</b:Middle>
          </b:Person>
        </b:NameList>
      </b:Author>
    </b:Author>
    <b:Title>Vines - a new graphical model for dependent random variables</b:Title>
    <b:JournalName>Annals of Statistics</b:JournalName>
    <b:Year>2002</b:Year>
    <b:Pages>1031-1068</b:Pages>
    <b:RefOrder>31</b:RefOrder>
  </b:Source>
  <b:Source>
    <b:Tag>JDi13</b:Tag>
    <b:SourceType>JournalArticle</b:SourceType>
    <b:Guid>{84C073AF-C0B5-49C5-A1C8-2390A3A1E314}</b:Guid>
    <b:Author>
      <b:Author>
        <b:NameList>
          <b:Person>
            <b:Last>Dißmann</b:Last>
            <b:First>J.</b:First>
          </b:Person>
          <b:Person>
            <b:Last>Brechmann</b:Last>
            <b:First>E.</b:First>
            <b:Middle>C.</b:Middle>
          </b:Person>
          <b:Person>
            <b:Last>C. Czado</b:Last>
            <b:First>D.</b:First>
            <b:Middle>Kurowicka</b:Middle>
          </b:Person>
        </b:NameList>
      </b:Author>
    </b:Author>
    <b:Title>Selecting and estimating regular vine copulae and application to financial returns</b:Title>
    <b:JournalName>Computational Statistics and Data Analysis</b:JournalName>
    <b:Year>2013</b:Year>
    <b:Pages>52-69</b:Pages>
    <b:RefOrder>29</b:RefOrder>
  </b:Source>
  <b:Source>
    <b:Tag>PDe80</b:Tag>
    <b:SourceType>JournalArticle</b:SourceType>
    <b:Guid>{FBD7AB6A-0A81-42DF-8689-1B9649612483}</b:Guid>
    <b:Author>
      <b:Author>
        <b:NameList>
          <b:Person>
            <b:Last>Deheuvels</b:Last>
            <b:First>P.</b:First>
          </b:Person>
        </b:NameList>
      </b:Author>
    </b:Author>
    <b:Title>Non parametric tests of independence BT</b:Title>
    <b:JournalName>Statistique non Parametrique Asymptotique</b:JournalName>
    <b:Year>1980</b:Year>
    <b:Pages>95-107</b:Pages>
    <b:RefOrder>33</b:RefOrder>
  </b:Source>
  <b:Source>
    <b:Tag>Tsa10</b:Tag>
    <b:SourceType>Book</b:SourceType>
    <b:Guid>{692D1C56-9CEF-4DBF-8F35-1DD77CA06C4F}</b:Guid>
    <b:Title>Analysis of Financial Time Series</b:Title>
    <b:Year>2010</b:Year>
    <b:City>Chicago</b:City>
    <b:Publisher>John Wiley &amp; Sons</b:Publisher>
    <b:Author>
      <b:Author>
        <b:NameList>
          <b:Person>
            <b:Last>Tsay</b:Last>
            <b:First>Ruey</b:First>
          </b:Person>
        </b:NameList>
      </b:Author>
    </b:Author>
    <b:RefOrder>27</b:RefOrder>
  </b:Source>
  <b:Source>
    <b:Tag>Mug17</b:Tag>
    <b:SourceType>JournalArticle</b:SourceType>
    <b:Guid>{D7A6D342-0C02-4A8B-9EB5-D343A0BF47F0}</b:Guid>
    <b:Author>
      <b:Author>
        <b:NameList>
          <b:Person>
            <b:Last>Mugova</b:Last>
            <b:First>Shame</b:First>
          </b:Person>
        </b:NameList>
      </b:Author>
    </b:Author>
    <b:Title>Financial sector development &amp; firm growth in BRICS countries</b:Title>
    <b:Year>2017</b:Year>
    <b:JournalName>Risk Governance and Control: Financial Markets &amp; Institutions</b:JournalName>
    <b:Pages>126-134</b:Pages>
    <b:RefOrder>34</b:RefOrder>
  </b:Source>
  <b:Source>
    <b:Tag>Kıv16</b:Tag>
    <b:SourceType>JournalArticle</b:SourceType>
    <b:Guid>{7EC2FF56-DCA7-45B8-88EC-C1E5FCCD04CA}</b:Guid>
    <b:Author>
      <b:Author>
        <b:NameList>
          <b:Person>
            <b:Last>Ariq</b:Last>
            <b:First>Kıvanç</b:First>
            <b:Middle>Halil</b:Middle>
          </b:Person>
        </b:NameList>
      </b:Author>
    </b:Author>
    <b:Title>How Does Financial Development Effects on Economic Growth in BRICS Countries?</b:Title>
    <b:JournalName>International Journal of Economic Studies</b:JournalName>
    <b:Year>2016</b:Year>
    <b:Pages>71-76</b:Pages>
    <b:RefOrder>35</b:RefOrder>
  </b:Source>
</b:Sources>
</file>

<file path=customXml/itemProps1.xml><?xml version="1.0" encoding="utf-8"?>
<ds:datastoreItem xmlns:ds="http://schemas.openxmlformats.org/officeDocument/2006/customXml" ds:itemID="{287DE4FD-DA08-4E61-8230-6103929E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11010</TotalTime>
  <Pages>28</Pages>
  <Words>7878</Words>
  <Characters>44911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sectoral contagion using R-vine copulas</vt:lpstr>
    </vt:vector>
  </TitlesOfParts>
  <Company/>
  <LinksUpToDate>false</LinksUpToDate>
  <CharactersWithSpaces>52684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sectoral contagion using R-vine copulas</dc:title>
  <dc:subject/>
  <dc:creator>Hendriks, Jurgens</dc:creator>
  <cp:keywords/>
  <dc:description/>
  <cp:lastModifiedBy>Bonga-Bonga, Lumengo</cp:lastModifiedBy>
  <cp:revision>100</cp:revision>
  <dcterms:created xsi:type="dcterms:W3CDTF">2019-04-14T07:30:00Z</dcterms:created>
  <dcterms:modified xsi:type="dcterms:W3CDTF">2019-06-19T15:32:00Z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